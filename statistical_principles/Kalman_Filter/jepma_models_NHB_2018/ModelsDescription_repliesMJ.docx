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56FEA5" w14:textId="77777777" w:rsidR="00FD5DCD" w:rsidRDefault="002D5FBE" w:rsidP="007D0EE5">
      <w:pPr>
        <w:spacing w:line="480" w:lineRule="auto"/>
        <w:jc w:val="center"/>
        <w:rPr>
          <w:b/>
        </w:rPr>
      </w:pPr>
      <w:r w:rsidRPr="002D5FBE">
        <w:rPr>
          <w:b/>
        </w:rPr>
        <w:t>Results</w:t>
      </w:r>
    </w:p>
    <w:p w14:paraId="26B21340" w14:textId="77777777" w:rsidR="00F7777A" w:rsidRDefault="00F7777A" w:rsidP="0075743E">
      <w:pPr>
        <w:spacing w:line="480" w:lineRule="auto"/>
      </w:pPr>
    </w:p>
    <w:p w14:paraId="26EA40E3" w14:textId="5C186773" w:rsidR="00B3419B" w:rsidRPr="00EE4DEC" w:rsidRDefault="00B3419B" w:rsidP="0075743E">
      <w:pPr>
        <w:spacing w:line="480" w:lineRule="auto"/>
        <w:rPr>
          <w:b/>
        </w:rPr>
      </w:pPr>
      <w:r w:rsidRPr="00EE4DEC">
        <w:rPr>
          <w:b/>
        </w:rPr>
        <w:t>Computational model</w:t>
      </w:r>
      <w:r w:rsidR="00C6652F">
        <w:rPr>
          <w:b/>
        </w:rPr>
        <w:t>s</w:t>
      </w:r>
    </w:p>
    <w:p w14:paraId="6072B3A3" w14:textId="7F8F5B71" w:rsidR="00C962CF" w:rsidRDefault="00913422" w:rsidP="00932218">
      <w:pPr>
        <w:spacing w:line="480" w:lineRule="auto"/>
      </w:pPr>
      <w:r>
        <w:t xml:space="preserve">To </w:t>
      </w:r>
      <w:r w:rsidR="00EF3FCF">
        <w:t xml:space="preserve">formalize and </w:t>
      </w:r>
      <w:r w:rsidR="00AA62D5">
        <w:t xml:space="preserve">further </w:t>
      </w:r>
      <w:r w:rsidR="007629B6">
        <w:t>test</w:t>
      </w:r>
      <w:r w:rsidR="00AA62D5">
        <w:t xml:space="preserve"> the mechanisms underlying </w:t>
      </w:r>
      <w:r w:rsidR="00C962CF">
        <w:t xml:space="preserve">the observed </w:t>
      </w:r>
      <w:r w:rsidR="00EF3FCF">
        <w:t xml:space="preserve">cue effects </w:t>
      </w:r>
      <w:r w:rsidR="00316BC0">
        <w:t>on pain perception and lea</w:t>
      </w:r>
      <w:r w:rsidR="008C076D">
        <w:t>rning, we applied</w:t>
      </w:r>
      <w:r w:rsidR="004A6090">
        <w:t xml:space="preserve"> </w:t>
      </w:r>
      <w:r w:rsidR="00AA62D5">
        <w:t>two computational</w:t>
      </w:r>
      <w:r w:rsidR="00403121">
        <w:t xml:space="preserve"> model</w:t>
      </w:r>
      <w:r w:rsidR="00AA62D5">
        <w:t>s</w:t>
      </w:r>
      <w:r w:rsidR="00C576E6">
        <w:t>: A computational process model and a Bayesian model</w:t>
      </w:r>
      <w:r w:rsidR="00C576E6" w:rsidRPr="00C576E6">
        <w:t xml:space="preserve"> </w:t>
      </w:r>
      <w:r w:rsidR="00C576E6">
        <w:t>(see Methods for equations)</w:t>
      </w:r>
      <w:r w:rsidR="00C962CF">
        <w:t xml:space="preserve">. </w:t>
      </w:r>
      <w:r w:rsidR="00932218">
        <w:t xml:space="preserve">Both models contain </w:t>
      </w:r>
      <w:r w:rsidR="00932218" w:rsidRPr="00932218">
        <w:t>perceptual inference</w:t>
      </w:r>
      <w:r w:rsidR="007803E2">
        <w:t xml:space="preserve"> </w:t>
      </w:r>
      <w:r w:rsidR="006822B7">
        <w:t>and</w:t>
      </w:r>
      <w:r w:rsidR="00932218" w:rsidRPr="00932218">
        <w:t xml:space="preserve"> </w:t>
      </w:r>
      <w:r w:rsidR="006822B7">
        <w:t>learning</w:t>
      </w:r>
      <w:r w:rsidR="00932218" w:rsidRPr="00932218">
        <w:t xml:space="preserve"> mechanism</w:t>
      </w:r>
      <w:r w:rsidR="007803E2">
        <w:t>s</w:t>
      </w:r>
      <w:r w:rsidR="00C962CF" w:rsidRPr="00C962CF">
        <w:t xml:space="preserve">. </w:t>
      </w:r>
      <w:r w:rsidR="00C576E6">
        <w:t>In addition, both models contain a confirmation bias on learning, implemented a</w:t>
      </w:r>
      <w:r w:rsidR="00B92C52">
        <w:t xml:space="preserve">s a persistent influence of </w:t>
      </w:r>
      <w:r w:rsidR="00CE4DD2">
        <w:t xml:space="preserve">initial </w:t>
      </w:r>
      <w:r w:rsidR="00C576E6">
        <w:t xml:space="preserve">expectations on learning. </w:t>
      </w:r>
      <w:r w:rsidR="002A1F13">
        <w:t>The</w:t>
      </w:r>
      <w:r w:rsidR="006822B7">
        <w:t xml:space="preserve"> </w:t>
      </w:r>
      <w:r w:rsidR="00C576E6">
        <w:t xml:space="preserve">computational process </w:t>
      </w:r>
      <w:r w:rsidR="006822B7">
        <w:t>model</w:t>
      </w:r>
      <w:r w:rsidR="002A1F13">
        <w:t xml:space="preserve"> represents</w:t>
      </w:r>
      <w:r w:rsidR="006822B7">
        <w:t xml:space="preserve"> </w:t>
      </w:r>
      <w:r w:rsidR="006822B7" w:rsidRPr="006822B7">
        <w:t>expectations and no</w:t>
      </w:r>
      <w:r w:rsidR="00AD26C6">
        <w:t>xious</w:t>
      </w:r>
      <w:r w:rsidR="006822B7" w:rsidRPr="006822B7">
        <w:t xml:space="preserve"> input as </w:t>
      </w:r>
      <w:r w:rsidR="006822B7">
        <w:t>point</w:t>
      </w:r>
      <w:r w:rsidR="006822B7" w:rsidRPr="006822B7">
        <w:t xml:space="preserve"> values</w:t>
      </w:r>
      <w:r w:rsidR="00C576E6">
        <w:t xml:space="preserve">, </w:t>
      </w:r>
      <w:r w:rsidR="00CE4DD2">
        <w:t>which</w:t>
      </w:r>
      <w:r w:rsidR="002A1F13">
        <w:t xml:space="preserve"> impact on </w:t>
      </w:r>
      <w:r w:rsidR="00CE4DD2">
        <w:t xml:space="preserve">pain </w:t>
      </w:r>
      <w:r w:rsidR="00392286">
        <w:t>percept</w:t>
      </w:r>
      <w:r w:rsidR="002A1F13">
        <w:t xml:space="preserve">ion </w:t>
      </w:r>
      <w:r w:rsidR="00392286">
        <w:t xml:space="preserve">and learning </w:t>
      </w:r>
      <w:r w:rsidR="002A1F13">
        <w:t>is</w:t>
      </w:r>
      <w:r w:rsidR="00392286">
        <w:t xml:space="preserve"> controlled by </w:t>
      </w:r>
      <w:r w:rsidR="00051102">
        <w:t xml:space="preserve">(constant) </w:t>
      </w:r>
      <w:r w:rsidR="00C576E6">
        <w:t>free parameters</w:t>
      </w:r>
      <w:r w:rsidR="00392286">
        <w:t xml:space="preserve">. </w:t>
      </w:r>
      <w:r w:rsidR="00F023AE">
        <w:t>T</w:t>
      </w:r>
      <w:r w:rsidR="00147A29">
        <w:t>he</w:t>
      </w:r>
      <w:r w:rsidR="00C576E6">
        <w:t xml:space="preserve"> Bayesian </w:t>
      </w:r>
      <w:r w:rsidR="00147A29">
        <w:t>model</w:t>
      </w:r>
      <w:r w:rsidR="00F023AE">
        <w:t xml:space="preserve"> </w:t>
      </w:r>
      <w:r w:rsidR="003813F4" w:rsidRPr="003813F4">
        <w:t>represent</w:t>
      </w:r>
      <w:r w:rsidR="000D7ECF">
        <w:t>s</w:t>
      </w:r>
      <w:r w:rsidR="003813F4" w:rsidRPr="003813F4">
        <w:t xml:space="preserve"> </w:t>
      </w:r>
      <w:r w:rsidR="003813F4">
        <w:t xml:space="preserve">expectations </w:t>
      </w:r>
      <w:r w:rsidR="00345C78">
        <w:t>and no</w:t>
      </w:r>
      <w:r w:rsidR="00AD26C6">
        <w:t>xious</w:t>
      </w:r>
      <w:r w:rsidR="00345C78">
        <w:t xml:space="preserve"> input </w:t>
      </w:r>
      <w:r w:rsidR="003813F4" w:rsidRPr="003813F4">
        <w:t>as probability distributions</w:t>
      </w:r>
      <w:r w:rsidR="008C076D">
        <w:t xml:space="preserve">, </w:t>
      </w:r>
      <w:r w:rsidR="00CE4DD2">
        <w:t>which relative</w:t>
      </w:r>
      <w:r w:rsidR="00B92C52">
        <w:t xml:space="preserve"> </w:t>
      </w:r>
      <w:r w:rsidR="000D7ECF">
        <w:t>precision</w:t>
      </w:r>
      <w:r w:rsidR="00051102">
        <w:t>s</w:t>
      </w:r>
      <w:r w:rsidR="000D7ECF">
        <w:t xml:space="preserve"> (</w:t>
      </w:r>
      <w:r w:rsidR="00CE4DD2">
        <w:t xml:space="preserve">i.e., </w:t>
      </w:r>
      <w:r w:rsidR="006822B7">
        <w:t xml:space="preserve">inverse </w:t>
      </w:r>
      <w:r w:rsidR="000D7ECF">
        <w:t>variance</w:t>
      </w:r>
      <w:r w:rsidR="006C7199">
        <w:t>) determine their</w:t>
      </w:r>
      <w:r w:rsidR="006C7199" w:rsidRPr="006C7199">
        <w:t xml:space="preserve"> </w:t>
      </w:r>
      <w:r w:rsidR="00117E99">
        <w:t xml:space="preserve">trial-specific </w:t>
      </w:r>
      <w:r w:rsidR="006C7199">
        <w:t>impact on perception and learning</w:t>
      </w:r>
      <w:r w:rsidR="000D7ECF">
        <w:t xml:space="preserve">. </w:t>
      </w:r>
    </w:p>
    <w:p w14:paraId="2B06419F" w14:textId="6C4B3771" w:rsidR="007E1001" w:rsidRDefault="008447E5" w:rsidP="0075743E">
      <w:pPr>
        <w:spacing w:line="480" w:lineRule="auto"/>
      </w:pPr>
      <w:r>
        <w:t xml:space="preserve">Model 1: </w:t>
      </w:r>
      <w:r w:rsidR="00B92C52">
        <w:t>Computational process model</w:t>
      </w:r>
    </w:p>
    <w:p w14:paraId="30D71CAD" w14:textId="4AAB3BAA" w:rsidR="00115A06" w:rsidRPr="004A31A2" w:rsidRDefault="007E1001" w:rsidP="0075743E">
      <w:pPr>
        <w:spacing w:line="480" w:lineRule="auto"/>
      </w:pPr>
      <w:r>
        <w:t>This</w:t>
      </w:r>
      <w:r w:rsidR="00D40919">
        <w:t xml:space="preserve"> </w:t>
      </w:r>
      <w:r w:rsidR="00AE0E7C">
        <w:t xml:space="preserve">model </w:t>
      </w:r>
      <w:r w:rsidR="00DB7B61">
        <w:t xml:space="preserve">has </w:t>
      </w:r>
      <w:r w:rsidR="00153635">
        <w:t xml:space="preserve">two </w:t>
      </w:r>
      <w:r w:rsidR="005F573E">
        <w:t xml:space="preserve">levels (Figure </w:t>
      </w:r>
      <w:r w:rsidR="00153DBD">
        <w:t>5</w:t>
      </w:r>
      <w:r w:rsidR="005F573E">
        <w:t xml:space="preserve">). </w:t>
      </w:r>
      <w:r w:rsidR="00AE0E7C">
        <w:t xml:space="preserve">Level </w:t>
      </w:r>
      <w:r w:rsidR="005F573E">
        <w:t>1</w:t>
      </w:r>
      <w:r w:rsidR="00576CEC">
        <w:t xml:space="preserve"> is a percept</w:t>
      </w:r>
      <w:r w:rsidR="00FD4487">
        <w:t>ual inference</w:t>
      </w:r>
      <w:r w:rsidR="00576CEC">
        <w:t xml:space="preserve"> mechanism</w:t>
      </w:r>
      <w:r w:rsidR="00C37BAB">
        <w:t xml:space="preserve"> which assumes that t</w:t>
      </w:r>
      <w:r w:rsidR="00275CF2">
        <w:t xml:space="preserve">he pain evoked by a noxious stimulus is a </w:t>
      </w:r>
      <w:r w:rsidR="001A1AA4">
        <w:t>weighted average</w:t>
      </w:r>
      <w:r w:rsidR="00275CF2">
        <w:t xml:space="preserve"> of </w:t>
      </w:r>
      <w:r w:rsidR="00ED0671">
        <w:t xml:space="preserve">the </w:t>
      </w:r>
      <w:r w:rsidR="00051102">
        <w:t xml:space="preserve">current </w:t>
      </w:r>
      <w:r w:rsidR="00275CF2">
        <w:t xml:space="preserve">noxious stimulus </w:t>
      </w:r>
      <w:r w:rsidR="00C37BAB">
        <w:t xml:space="preserve">intensity </w:t>
      </w:r>
      <w:r w:rsidR="00ED0671">
        <w:t xml:space="preserve">and </w:t>
      </w:r>
      <w:r w:rsidR="0084248D">
        <w:t xml:space="preserve">cue-based </w:t>
      </w:r>
      <w:r w:rsidR="00D40919">
        <w:t>expectation</w:t>
      </w:r>
      <w:r w:rsidR="005F573E">
        <w:t xml:space="preserve">. </w:t>
      </w:r>
      <w:r w:rsidR="00542688">
        <w:t>The</w:t>
      </w:r>
      <w:r w:rsidR="00355DD8">
        <w:t xml:space="preserve"> </w:t>
      </w:r>
      <w:r w:rsidR="002B75AE">
        <w:t>weight</w:t>
      </w:r>
      <w:r w:rsidR="00355DD8">
        <w:t>ing</w:t>
      </w:r>
      <w:r w:rsidR="00542688">
        <w:t xml:space="preserve"> of</w:t>
      </w:r>
      <w:r w:rsidR="002B75AE">
        <w:t xml:space="preserve"> </w:t>
      </w:r>
      <w:r w:rsidR="00E062CE">
        <w:t xml:space="preserve">nociceptive </w:t>
      </w:r>
      <w:r w:rsidR="00542688">
        <w:t>input</w:t>
      </w:r>
      <w:r w:rsidR="0084248D">
        <w:t xml:space="preserve"> </w:t>
      </w:r>
      <w:r w:rsidR="004D0E23">
        <w:t xml:space="preserve">vs. </w:t>
      </w:r>
      <w:r w:rsidR="0084248D">
        <w:t xml:space="preserve">expectation </w:t>
      </w:r>
      <w:r w:rsidR="004D0E23">
        <w:t xml:space="preserve">is </w:t>
      </w:r>
      <w:r w:rsidR="00542688">
        <w:t>controlled by p</w:t>
      </w:r>
      <w:r w:rsidR="00542688" w:rsidRPr="00455F4D">
        <w:t xml:space="preserve">arameter </w:t>
      </w:r>
      <w:r w:rsidR="00542688" w:rsidRPr="00455F4D">
        <w:rPr>
          <w:i/>
        </w:rPr>
        <w:t>γ</w:t>
      </w:r>
      <w:r w:rsidR="00C338F9">
        <w:t>. H</w:t>
      </w:r>
      <w:r w:rsidR="00542688">
        <w:t xml:space="preserve">igher </w:t>
      </w:r>
      <w:r w:rsidR="00542688" w:rsidRPr="00455F4D">
        <w:rPr>
          <w:i/>
        </w:rPr>
        <w:t>γ</w:t>
      </w:r>
      <w:r w:rsidR="00542688">
        <w:t xml:space="preserve"> </w:t>
      </w:r>
      <w:r w:rsidR="003C2811">
        <w:t>yields</w:t>
      </w:r>
      <w:r w:rsidR="00542688" w:rsidRPr="00CB2E8A">
        <w:t xml:space="preserve"> stronger impact </w:t>
      </w:r>
      <w:r w:rsidR="00542688">
        <w:t>of expectations on pain.</w:t>
      </w:r>
      <w:r w:rsidR="00542688" w:rsidRPr="00535C09">
        <w:t xml:space="preserve"> </w:t>
      </w:r>
      <w:r w:rsidR="00576CEC">
        <w:t>L</w:t>
      </w:r>
      <w:r w:rsidR="00542688">
        <w:t>evel 2</w:t>
      </w:r>
      <w:r w:rsidR="00576CEC">
        <w:t xml:space="preserve"> is a learning mechanism</w:t>
      </w:r>
      <w:r w:rsidR="004D0E23">
        <w:t xml:space="preserve">: </w:t>
      </w:r>
      <w:r w:rsidR="00576CEC">
        <w:t>T</w:t>
      </w:r>
      <w:r w:rsidR="00230BDD">
        <w:t>he perceived</w:t>
      </w:r>
      <w:r w:rsidR="00EC3C1F">
        <w:t xml:space="preserve"> pain triggers the updating of the </w:t>
      </w:r>
      <w:r w:rsidR="002B75AE">
        <w:t xml:space="preserve">relevant </w:t>
      </w:r>
      <w:r w:rsidR="00542688">
        <w:t>cue</w:t>
      </w:r>
      <w:r w:rsidR="001F62FD">
        <w:t xml:space="preserve">’s pain expectation </w:t>
      </w:r>
      <w:r w:rsidR="00542688" w:rsidRPr="00625903">
        <w:t xml:space="preserve">according to a </w:t>
      </w:r>
      <w:r w:rsidR="00542688" w:rsidRPr="00074399">
        <w:t>standard reinforcement-learning algorithm</w:t>
      </w:r>
      <w:r w:rsidR="00C422D2">
        <w:t xml:space="preserve"> </w:t>
      </w:r>
      <w:r w:rsidR="00C422D2">
        <w:lastRenderedPageBreak/>
        <w:t>(delta rule)</w:t>
      </w:r>
      <w:r w:rsidR="00542688">
        <w:fldChar w:fldCharType="begin"/>
      </w:r>
      <w:r w:rsidR="007F5D0E">
        <w:instrText xml:space="preserve"> ADDIN EN.CITE &lt;EndNote&gt;&lt;Cite&gt;&lt;Author&gt;Rescorla&lt;/Author&gt;&lt;Year&gt;1972&lt;/Year&gt;&lt;RecNum&gt;50&lt;/RecNum&gt;&lt;DisplayText&gt;&lt;style face="superscript"&gt;32&lt;/style&gt;&lt;/DisplayText&gt;&lt;record&gt;&lt;rec-number&gt;50&lt;/rec-number&gt;&lt;foreign-keys&gt;&lt;key app="EN" db-id="rrvwz9dz3xwsr7effsnpdpw12ezrvw20rvvv" timestamp="1485876654"&gt;50&lt;/key&gt;&lt;/foreign-keys&gt;&lt;ref-type name="Book Section"&gt;5&lt;/ref-type&gt;&lt;contributors&gt;&lt;authors&gt;&lt;author&gt;Rescorla, R. A.&lt;/author&gt;&lt;author&gt;Wagner, A. R.&lt;/author&gt;&lt;/authors&gt;&lt;secondary-authors&gt;&lt;author&gt;Black, Abraham H.&lt;/author&gt;&lt;author&gt;Prokasy, William F.&lt;/author&gt;&lt;/secondary-authors&gt;&lt;/contributors&gt;&lt;titles&gt;&lt;title&gt;A theory of Pavlovian conditioning: Variations in the effectiveness of reinforcement and nonreinforcement.&lt;/title&gt;&lt;secondary-title&gt;Classical conditioning II: current research and theory&lt;/secondary-title&gt;&lt;/titles&gt;&lt;pages&gt;64-99&lt;/pages&gt;&lt;keywords&gt;&lt;keyword&gt;Conditioned response Congresses.&lt;/keyword&gt;&lt;keyword&gt;Classical conditioning.&lt;/keyword&gt;&lt;keyword&gt;Neuropsychology.&lt;/keyword&gt;&lt;keyword&gt;Rabbits Psychology.&lt;/keyword&gt;&lt;/keywords&gt;&lt;dates&gt;&lt;year&gt;1972&lt;/year&gt;&lt;/dates&gt;&lt;pub-location&gt;New York&lt;/pub-location&gt;&lt;publisher&gt;Appleton-Century-Crofts&lt;/publisher&gt;&lt;accession-num&gt;5223697&lt;/accession-num&gt;&lt;call-num&gt;Bass Library, Stacks BF319 C53 (LC)&amp;#xD;Bass Library, Stacks BF319 C53&amp;#xD;MEDICAL BF319 C42 1972&lt;/call-num&gt;&lt;urls&gt;&lt;/urls&gt;&lt;/record&gt;&lt;/Cite&gt;&lt;/EndNote&gt;</w:instrText>
      </w:r>
      <w:r w:rsidR="00542688">
        <w:fldChar w:fldCharType="separate"/>
      </w:r>
      <w:r w:rsidR="007F5D0E" w:rsidRPr="007F5D0E">
        <w:rPr>
          <w:noProof/>
          <w:vertAlign w:val="superscript"/>
        </w:rPr>
        <w:t>32</w:t>
      </w:r>
      <w:r w:rsidR="00542688">
        <w:fldChar w:fldCharType="end"/>
      </w:r>
      <w:r w:rsidR="00441D56">
        <w:t xml:space="preserve">. </w:t>
      </w:r>
      <w:r w:rsidR="00567607">
        <w:t>L</w:t>
      </w:r>
      <w:r w:rsidR="00542688" w:rsidRPr="00074399">
        <w:t>earning</w:t>
      </w:r>
      <w:r w:rsidR="007F58C6">
        <w:t xml:space="preserve"> </w:t>
      </w:r>
      <w:r w:rsidR="00542688" w:rsidRPr="00074399">
        <w:t>rate</w:t>
      </w:r>
      <w:r w:rsidR="00C75A62">
        <w:t xml:space="preserve"> parameter</w:t>
      </w:r>
      <w:r w:rsidR="00542688" w:rsidRPr="00074399">
        <w:t xml:space="preserve"> </w:t>
      </w:r>
      <w:r w:rsidR="00542688" w:rsidRPr="00074399">
        <w:rPr>
          <w:i/>
        </w:rPr>
        <w:t>α</w:t>
      </w:r>
      <w:r w:rsidR="00B14608" w:rsidRPr="00B14608">
        <w:t xml:space="preserve"> </w:t>
      </w:r>
      <w:r w:rsidR="00B14608">
        <w:t xml:space="preserve">controls the degree </w:t>
      </w:r>
      <w:r w:rsidR="00465216">
        <w:t>of</w:t>
      </w:r>
      <w:r w:rsidR="00B14608">
        <w:t xml:space="preserve"> </w:t>
      </w:r>
      <w:r w:rsidR="001F62FD">
        <w:t>expectation</w:t>
      </w:r>
      <w:r w:rsidR="00C13D07">
        <w:t xml:space="preserve"> </w:t>
      </w:r>
      <w:r w:rsidR="00B14608">
        <w:t>updat</w:t>
      </w:r>
      <w:r w:rsidR="00465216">
        <w:t>ing</w:t>
      </w:r>
      <w:r w:rsidR="00FC48FE">
        <w:t>: H</w:t>
      </w:r>
      <w:r w:rsidR="00FD6DA2">
        <w:t>igh</w:t>
      </w:r>
      <w:r w:rsidR="004725D5" w:rsidRPr="007424B7">
        <w:t xml:space="preserve"> values of </w:t>
      </w:r>
      <w:r w:rsidR="004725D5" w:rsidRPr="00074399">
        <w:rPr>
          <w:i/>
        </w:rPr>
        <w:t>α</w:t>
      </w:r>
      <w:r w:rsidR="004725D5">
        <w:t xml:space="preserve"> </w:t>
      </w:r>
      <w:r w:rsidR="00C87B42">
        <w:t xml:space="preserve">result in </w:t>
      </w:r>
      <w:r w:rsidR="004725D5">
        <w:t>str</w:t>
      </w:r>
      <w:r w:rsidR="00FD6DA2">
        <w:t>ong</w:t>
      </w:r>
      <w:r w:rsidR="004725D5">
        <w:t xml:space="preserve"> updating</w:t>
      </w:r>
      <w:r w:rsidR="004D0E23" w:rsidRPr="004D0E23">
        <w:t xml:space="preserve"> </w:t>
      </w:r>
      <w:r w:rsidR="004D0E23">
        <w:t>toward the latest pain experience</w:t>
      </w:r>
      <w:r w:rsidR="00FD6DA2">
        <w:t xml:space="preserve">, whereas low values of </w:t>
      </w:r>
      <w:r w:rsidR="00FD6DA2" w:rsidRPr="00074399">
        <w:rPr>
          <w:i/>
        </w:rPr>
        <w:t>α</w:t>
      </w:r>
      <w:r w:rsidR="00FD6DA2">
        <w:rPr>
          <w:i/>
        </w:rPr>
        <w:t xml:space="preserve"> </w:t>
      </w:r>
      <w:r w:rsidR="00C87B42">
        <w:t>result in</w:t>
      </w:r>
      <w:r w:rsidR="00C87B42" w:rsidRPr="00FD6DA2">
        <w:t xml:space="preserve"> </w:t>
      </w:r>
      <w:r w:rsidR="00FD6DA2" w:rsidRPr="00FD6DA2">
        <w:t xml:space="preserve">more </w:t>
      </w:r>
      <w:r w:rsidR="00567607">
        <w:t>experience</w:t>
      </w:r>
      <w:r w:rsidR="00C87B42">
        <w:t>-</w:t>
      </w:r>
      <w:r w:rsidR="00FD6DA2" w:rsidRPr="00FD6DA2">
        <w:t xml:space="preserve">resistant </w:t>
      </w:r>
      <w:r w:rsidR="001F62FD">
        <w:t>expectations</w:t>
      </w:r>
      <w:r w:rsidR="00B14608">
        <w:t xml:space="preserve">. </w:t>
      </w:r>
      <w:r w:rsidR="00153635">
        <w:t xml:space="preserve">To allow for a confirmation bias in learning, </w:t>
      </w:r>
      <w:r w:rsidR="00C75A62">
        <w:t>t</w:t>
      </w:r>
      <w:r w:rsidR="00721A00">
        <w:t xml:space="preserve">wo </w:t>
      </w:r>
      <w:r w:rsidR="00A34E56">
        <w:t>learning rate</w:t>
      </w:r>
      <w:r w:rsidR="00721A00">
        <w:t xml:space="preserve">s </w:t>
      </w:r>
      <w:r w:rsidR="000527BA" w:rsidRPr="00867578">
        <w:rPr>
          <w:i/>
        </w:rPr>
        <w:t>α</w:t>
      </w:r>
      <w:r w:rsidR="000527BA">
        <w:rPr>
          <w:vertAlign w:val="subscript"/>
        </w:rPr>
        <w:t>c</w:t>
      </w:r>
      <w:r w:rsidR="000527BA" w:rsidRPr="00867578">
        <w:t xml:space="preserve"> and </w:t>
      </w:r>
      <w:r w:rsidR="000527BA" w:rsidRPr="00867578">
        <w:rPr>
          <w:i/>
        </w:rPr>
        <w:t>α</w:t>
      </w:r>
      <w:proofErr w:type="spellStart"/>
      <w:r w:rsidR="000527BA">
        <w:rPr>
          <w:vertAlign w:val="subscript"/>
        </w:rPr>
        <w:t>i</w:t>
      </w:r>
      <w:proofErr w:type="spellEnd"/>
      <w:r w:rsidR="000527BA" w:rsidRPr="00867578">
        <w:t xml:space="preserve">, </w:t>
      </w:r>
      <w:r w:rsidR="00721A00">
        <w:t>control updating when the sign of prediction errors</w:t>
      </w:r>
      <w:r w:rsidR="00307C4F">
        <w:t xml:space="preserve"> (p</w:t>
      </w:r>
      <w:r w:rsidR="005A065E">
        <w:t>ain -</w:t>
      </w:r>
      <w:r w:rsidR="00307C4F">
        <w:t xml:space="preserve"> expected pain)</w:t>
      </w:r>
      <w:r w:rsidR="00721A00">
        <w:t xml:space="preserve"> is consistent </w:t>
      </w:r>
      <w:r w:rsidR="000527BA">
        <w:t xml:space="preserve">or </w:t>
      </w:r>
      <w:r w:rsidR="00721A00">
        <w:t>inconsistent</w:t>
      </w:r>
      <w:r w:rsidR="000527BA">
        <w:t xml:space="preserve">, </w:t>
      </w:r>
      <w:r w:rsidR="000527BA" w:rsidRPr="00867578">
        <w:t>respectively</w:t>
      </w:r>
      <w:r w:rsidR="000527BA">
        <w:t>,</w:t>
      </w:r>
      <w:r w:rsidR="00721A00">
        <w:t xml:space="preserve"> with the </w:t>
      </w:r>
      <w:r w:rsidR="00DB7B61">
        <w:t xml:space="preserve">initial </w:t>
      </w:r>
      <w:commentRangeStart w:id="0"/>
      <w:commentRangeStart w:id="1"/>
      <w:r w:rsidR="00721A00">
        <w:t>low or high pain</w:t>
      </w:r>
      <w:r w:rsidR="00A34E56">
        <w:t xml:space="preserve"> </w:t>
      </w:r>
      <w:r w:rsidR="00C75A62">
        <w:t>association</w:t>
      </w:r>
      <w:r w:rsidR="00C75A62" w:rsidRPr="00C75A62">
        <w:t xml:space="preserve"> </w:t>
      </w:r>
      <w:commentRangeEnd w:id="0"/>
      <w:r w:rsidR="00ED6A53">
        <w:rPr>
          <w:rStyle w:val="CommentReference"/>
        </w:rPr>
        <w:commentReference w:id="0"/>
      </w:r>
      <w:commentRangeEnd w:id="1"/>
      <w:r w:rsidR="00F102F4">
        <w:rPr>
          <w:rStyle w:val="CommentReference"/>
        </w:rPr>
        <w:commentReference w:id="1"/>
      </w:r>
      <w:r w:rsidR="00C75A62">
        <w:t>of the preceding cue</w:t>
      </w:r>
      <w:r w:rsidR="000527BA">
        <w:t>.</w:t>
      </w:r>
      <w:r w:rsidR="00721A00">
        <w:t xml:space="preserve"> </w:t>
      </w:r>
      <w:r w:rsidR="00542688" w:rsidRPr="00867578">
        <w:t xml:space="preserve">If </w:t>
      </w:r>
      <w:r w:rsidR="00542688" w:rsidRPr="00867578">
        <w:rPr>
          <w:i/>
        </w:rPr>
        <w:t>α</w:t>
      </w:r>
      <w:r w:rsidR="00721A00">
        <w:rPr>
          <w:vertAlign w:val="subscript"/>
        </w:rPr>
        <w:t>c</w:t>
      </w:r>
      <w:r w:rsidR="00542688" w:rsidRPr="00867578">
        <w:t xml:space="preserve"> is higher than </w:t>
      </w:r>
      <w:r w:rsidR="00542688" w:rsidRPr="00867578">
        <w:rPr>
          <w:i/>
        </w:rPr>
        <w:t>α</w:t>
      </w:r>
      <w:proofErr w:type="spellStart"/>
      <w:r w:rsidR="00721A00">
        <w:rPr>
          <w:vertAlign w:val="subscript"/>
        </w:rPr>
        <w:t>i</w:t>
      </w:r>
      <w:proofErr w:type="spellEnd"/>
      <w:r w:rsidR="00542688" w:rsidRPr="00867578">
        <w:rPr>
          <w:i/>
        </w:rPr>
        <w:t xml:space="preserve"> </w:t>
      </w:r>
      <w:r w:rsidR="00542688" w:rsidRPr="00867578">
        <w:t>this implies a confirmation bias</w:t>
      </w:r>
      <w:r w:rsidR="00C75A62">
        <w:t>.</w:t>
      </w:r>
      <w:r w:rsidR="004A31A2">
        <w:t xml:space="preserve"> </w:t>
      </w:r>
      <w:r w:rsidR="00542688" w:rsidRPr="00867578">
        <w:t>Thus, th</w:t>
      </w:r>
      <w:r w:rsidR="00721A00">
        <w:t>is</w:t>
      </w:r>
      <w:r w:rsidR="00542688" w:rsidRPr="00867578">
        <w:t xml:space="preserve"> model has three free parameters: </w:t>
      </w:r>
      <w:r w:rsidR="00542688" w:rsidRPr="00867578">
        <w:rPr>
          <w:i/>
        </w:rPr>
        <w:t>γ</w:t>
      </w:r>
      <w:r w:rsidR="00542688" w:rsidRPr="00867578">
        <w:t xml:space="preserve">, </w:t>
      </w:r>
      <w:r w:rsidR="00542688" w:rsidRPr="00867578">
        <w:rPr>
          <w:i/>
        </w:rPr>
        <w:t>α</w:t>
      </w:r>
      <w:r w:rsidR="00542688" w:rsidRPr="00867578">
        <w:rPr>
          <w:i/>
          <w:vertAlign w:val="subscript"/>
        </w:rPr>
        <w:t>c</w:t>
      </w:r>
      <w:r w:rsidR="00542688" w:rsidRPr="004B6DD6">
        <w:rPr>
          <w:i/>
        </w:rPr>
        <w:t xml:space="preserve"> </w:t>
      </w:r>
      <w:r w:rsidR="00542688" w:rsidRPr="004B6DD6">
        <w:t xml:space="preserve">and </w:t>
      </w:r>
      <w:r w:rsidR="00542688" w:rsidRPr="004B6DD6">
        <w:rPr>
          <w:i/>
        </w:rPr>
        <w:t>α</w:t>
      </w:r>
      <w:proofErr w:type="spellStart"/>
      <w:r w:rsidR="00721A00">
        <w:rPr>
          <w:i/>
          <w:vertAlign w:val="subscript"/>
        </w:rPr>
        <w:t>i</w:t>
      </w:r>
      <w:proofErr w:type="spellEnd"/>
      <w:r w:rsidR="00542688" w:rsidRPr="004B6DD6">
        <w:t xml:space="preserve">. Parameter </w:t>
      </w:r>
      <w:r w:rsidR="00542688" w:rsidRPr="004B6DD6">
        <w:rPr>
          <w:i/>
        </w:rPr>
        <w:t>γ</w:t>
      </w:r>
      <w:r w:rsidR="00542688" w:rsidRPr="004B6DD6">
        <w:t xml:space="preserve"> controls the </w:t>
      </w:r>
      <w:r w:rsidR="00542688">
        <w:t>impact</w:t>
      </w:r>
      <w:r w:rsidR="00542688" w:rsidRPr="004B6DD6">
        <w:t xml:space="preserve"> of </w:t>
      </w:r>
      <w:r w:rsidR="002E66F7">
        <w:t>the current expectation</w:t>
      </w:r>
      <w:r w:rsidR="00542688" w:rsidRPr="004B6DD6">
        <w:t xml:space="preserve"> on pain</w:t>
      </w:r>
      <w:r w:rsidR="00542688" w:rsidRPr="00074399">
        <w:t xml:space="preserve">, and </w:t>
      </w:r>
      <w:r w:rsidR="00542688" w:rsidRPr="00867578">
        <w:rPr>
          <w:i/>
        </w:rPr>
        <w:t>α</w:t>
      </w:r>
      <w:r w:rsidR="00721A00">
        <w:rPr>
          <w:i/>
          <w:vertAlign w:val="subscript"/>
        </w:rPr>
        <w:t>c</w:t>
      </w:r>
      <w:r w:rsidR="00542688" w:rsidRPr="00867578">
        <w:t xml:space="preserve"> and </w:t>
      </w:r>
      <w:r w:rsidR="00542688" w:rsidRPr="00867578">
        <w:rPr>
          <w:i/>
        </w:rPr>
        <w:t>α</w:t>
      </w:r>
      <w:proofErr w:type="spellStart"/>
      <w:r w:rsidR="00721A00">
        <w:rPr>
          <w:i/>
          <w:vertAlign w:val="subscript"/>
        </w:rPr>
        <w:t>i</w:t>
      </w:r>
      <w:proofErr w:type="spellEnd"/>
      <w:r w:rsidR="00542688" w:rsidRPr="00867578">
        <w:t xml:space="preserve"> </w:t>
      </w:r>
      <w:r w:rsidR="001A0B67">
        <w:t>govern</w:t>
      </w:r>
      <w:r w:rsidR="001A0B67" w:rsidRPr="00074399">
        <w:t xml:space="preserve"> </w:t>
      </w:r>
      <w:r w:rsidR="001A0B67">
        <w:t>learning in a way that is potentially shaped by</w:t>
      </w:r>
      <w:r w:rsidR="001A0B67" w:rsidRPr="00074399">
        <w:t xml:space="preserve"> </w:t>
      </w:r>
      <w:r w:rsidR="00721A00">
        <w:t>initial</w:t>
      </w:r>
      <w:r w:rsidR="00542688">
        <w:t xml:space="preserve"> beliefs.</w:t>
      </w:r>
      <w:r w:rsidR="004A31A2">
        <w:t xml:space="preserve"> </w:t>
      </w:r>
    </w:p>
    <w:p w14:paraId="29290D94" w14:textId="6F1BF331" w:rsidR="00721A00" w:rsidRDefault="001B129E" w:rsidP="0075743E">
      <w:pPr>
        <w:spacing w:line="480" w:lineRule="auto"/>
      </w:pPr>
      <w:r>
        <w:t>Model 2</w:t>
      </w:r>
      <w:r w:rsidR="008447E5">
        <w:t>:</w:t>
      </w:r>
      <w:r w:rsidR="00AD26C6">
        <w:t xml:space="preserve"> </w:t>
      </w:r>
      <w:r w:rsidR="00D42F06">
        <w:t>Bayesian mode</w:t>
      </w:r>
      <w:r w:rsidR="001967F8">
        <w:t>l</w:t>
      </w:r>
    </w:p>
    <w:p w14:paraId="4D5BADD3" w14:textId="6ED5C330" w:rsidR="006C3208" w:rsidRDefault="0079343A" w:rsidP="0075743E">
      <w:pPr>
        <w:spacing w:line="480" w:lineRule="auto"/>
      </w:pPr>
      <w:r>
        <w:t>T</w:t>
      </w:r>
      <w:r w:rsidR="00721A00">
        <w:t xml:space="preserve">his </w:t>
      </w:r>
      <w:r>
        <w:t>model represents</w:t>
      </w:r>
      <w:r w:rsidR="00721A00">
        <w:t xml:space="preserve"> </w:t>
      </w:r>
      <w:r w:rsidR="00FF4DBA">
        <w:t xml:space="preserve">expectations, </w:t>
      </w:r>
      <w:r w:rsidR="00721A00">
        <w:t>nociceptive input, and pain</w:t>
      </w:r>
      <w:r w:rsidR="009219EA">
        <w:t xml:space="preserve"> </w:t>
      </w:r>
      <w:r w:rsidR="00721A00">
        <w:t xml:space="preserve">as </w:t>
      </w:r>
      <w:r w:rsidR="00B847D8">
        <w:t xml:space="preserve">Gaussian </w:t>
      </w:r>
      <w:r w:rsidR="00721A00">
        <w:t>probability distributions (</w:t>
      </w:r>
      <w:r w:rsidR="00FF4DBA">
        <w:t>cf.</w:t>
      </w:r>
      <w:r w:rsidR="002339B8">
        <w:fldChar w:fldCharType="begin">
          <w:fldData xml:space="preserve">PEVuZE5vdGU+PENpdGU+PEF1dGhvcj5UYWJvcjwvQXV0aG9yPjxZZWFyPjIwMTc8L1llYXI+PFJl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</w:fldData>
        </w:fldChar>
      </w:r>
      <w:r w:rsidR="007F5D0E">
        <w:instrText xml:space="preserve"> ADDIN EN.CITE </w:instrText>
      </w:r>
      <w:r w:rsidR="007F5D0E">
        <w:fldChar w:fldCharType="begin">
          <w:fldData xml:space="preserve">PEVuZE5vdGU+PENpdGU+PEF1dGhvcj5UYWJvcjwvQXV0aG9yPjxZZWFyPjIwMTc8L1llYXI+PFJl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</w:fldData>
        </w:fldChar>
      </w:r>
      <w:r w:rsidR="007F5D0E">
        <w:instrText xml:space="preserve"> ADDIN EN.CITE.DATA </w:instrText>
      </w:r>
      <w:r w:rsidR="007F5D0E">
        <w:fldChar w:fldCharType="end"/>
      </w:r>
      <w:r w:rsidR="002339B8">
        <w:fldChar w:fldCharType="separate"/>
      </w:r>
      <w:r w:rsidR="007F5D0E" w:rsidRPr="007F5D0E">
        <w:rPr>
          <w:noProof/>
          <w:vertAlign w:val="superscript"/>
        </w:rPr>
        <w:t>16,54,55</w:t>
      </w:r>
      <w:r w:rsidR="002339B8">
        <w:fldChar w:fldCharType="end"/>
      </w:r>
      <w:r w:rsidR="002339B8">
        <w:t>)</w:t>
      </w:r>
      <w:r w:rsidR="00051102">
        <w:t xml:space="preserve">. Like Model 1, it </w:t>
      </w:r>
      <w:r w:rsidR="001F62FD">
        <w:t xml:space="preserve">has </w:t>
      </w:r>
      <w:r w:rsidR="00C75A62">
        <w:t xml:space="preserve">two </w:t>
      </w:r>
      <w:r w:rsidR="001F62FD">
        <w:t>levels</w:t>
      </w:r>
      <w:r w:rsidR="00721A00">
        <w:t xml:space="preserve">. </w:t>
      </w:r>
      <w:r w:rsidR="00FC48FE">
        <w:t xml:space="preserve">At </w:t>
      </w:r>
      <w:r w:rsidR="00A93D20">
        <w:t>L</w:t>
      </w:r>
      <w:r w:rsidR="00FC48FE">
        <w:t>evel 1, t</w:t>
      </w:r>
      <w:r w:rsidR="00AF4398">
        <w:t xml:space="preserve">he current </w:t>
      </w:r>
      <w:r w:rsidR="00E062CE">
        <w:t xml:space="preserve">nociceptive </w:t>
      </w:r>
      <w:r w:rsidR="00AF4398">
        <w:t>input</w:t>
      </w:r>
      <w:r w:rsidR="007629B6">
        <w:t xml:space="preserve"> </w:t>
      </w:r>
      <w:r w:rsidR="00AF4398">
        <w:t xml:space="preserve">and </w:t>
      </w:r>
      <w:r w:rsidR="008930FA">
        <w:t xml:space="preserve">cue-based </w:t>
      </w:r>
      <w:r w:rsidR="00AF4398">
        <w:t xml:space="preserve">expectation </w:t>
      </w:r>
      <w:r w:rsidR="009162B5">
        <w:t xml:space="preserve">(prior) </w:t>
      </w:r>
      <w:r w:rsidR="00DB5C4C">
        <w:t xml:space="preserve">distributions </w:t>
      </w:r>
      <w:r w:rsidR="00AF4398">
        <w:t xml:space="preserve">jointly determine </w:t>
      </w:r>
      <w:r w:rsidR="00DB5C4C">
        <w:t xml:space="preserve">the </w:t>
      </w:r>
      <w:r w:rsidR="00AF4398">
        <w:t>perceived pain</w:t>
      </w:r>
      <w:r w:rsidR="00DB5C4C">
        <w:t xml:space="preserve"> distribution. </w:t>
      </w:r>
      <w:r w:rsidR="00DB7B61">
        <w:t>According to</w:t>
      </w:r>
      <w:r w:rsidR="00DB5C4C">
        <w:t xml:space="preserve"> </w:t>
      </w:r>
      <w:r w:rsidR="00675B3B">
        <w:t xml:space="preserve">optimal Bayesian </w:t>
      </w:r>
      <w:r w:rsidR="00C13D07">
        <w:t>inference</w:t>
      </w:r>
      <w:r w:rsidR="00DB7B61">
        <w:t>,</w:t>
      </w:r>
      <w:r w:rsidR="00675B3B">
        <w:t xml:space="preserve"> </w:t>
      </w:r>
      <w:r w:rsidR="00CB5CF9">
        <w:t xml:space="preserve">the mean of the pain distribution is a precision-weighted average of the means </w:t>
      </w:r>
      <w:r w:rsidR="00DB5C4C">
        <w:t xml:space="preserve">of the </w:t>
      </w:r>
      <w:r w:rsidR="00E062CE">
        <w:t xml:space="preserve">nociceptive </w:t>
      </w:r>
      <w:r w:rsidR="00DB5C4C">
        <w:t xml:space="preserve">input and </w:t>
      </w:r>
      <w:r w:rsidR="009162B5">
        <w:t>prior</w:t>
      </w:r>
      <w:r w:rsidR="00DB5C4C">
        <w:t xml:space="preserve"> </w:t>
      </w:r>
      <w:r w:rsidR="009162B5">
        <w:t>distributions</w:t>
      </w:r>
      <w:r w:rsidR="00CB5CF9">
        <w:t xml:space="preserve">, and </w:t>
      </w:r>
      <w:r w:rsidR="001D2975">
        <w:t xml:space="preserve">the </w:t>
      </w:r>
      <w:commentRangeStart w:id="2"/>
      <w:r w:rsidR="00EC3DA2">
        <w:t>pain distribution</w:t>
      </w:r>
      <w:commentRangeEnd w:id="2"/>
      <w:r w:rsidR="00276256">
        <w:rPr>
          <w:rStyle w:val="CommentReference"/>
        </w:rPr>
        <w:commentReference w:id="2"/>
      </w:r>
      <w:r w:rsidR="00EC3DA2">
        <w:t xml:space="preserve"> </w:t>
      </w:r>
      <w:r w:rsidR="00F413CF">
        <w:t>is more precise</w:t>
      </w:r>
      <w:r w:rsidR="00CB5CF9">
        <w:t xml:space="preserve"> (lower variance)</w:t>
      </w:r>
      <w:r w:rsidR="00EC3DA2">
        <w:t xml:space="preserve"> than </w:t>
      </w:r>
      <w:r w:rsidR="001F7416">
        <w:t>either</w:t>
      </w:r>
      <w:r w:rsidR="00CB5CF9">
        <w:t xml:space="preserve"> </w:t>
      </w:r>
      <w:r w:rsidR="001D37F6">
        <w:t>the</w:t>
      </w:r>
      <w:r w:rsidR="001D2975">
        <w:t xml:space="preserve"> </w:t>
      </w:r>
      <w:r w:rsidR="00E062CE">
        <w:t xml:space="preserve">nociceptive </w:t>
      </w:r>
      <w:r w:rsidR="001D2975">
        <w:t xml:space="preserve">input </w:t>
      </w:r>
      <w:r w:rsidR="00E062CE">
        <w:t>or</w:t>
      </w:r>
      <w:r w:rsidR="001D2975">
        <w:t xml:space="preserve"> </w:t>
      </w:r>
      <w:r w:rsidR="00CB5CF9">
        <w:t xml:space="preserve">the </w:t>
      </w:r>
      <w:r w:rsidR="001F7416">
        <w:t>prior</w:t>
      </w:r>
      <w:r w:rsidR="00E062CE">
        <w:t xml:space="preserve"> distribution</w:t>
      </w:r>
      <w:r w:rsidR="001D2975">
        <w:t>.</w:t>
      </w:r>
      <w:r w:rsidR="00EC3DA2">
        <w:t xml:space="preserve"> </w:t>
      </w:r>
      <w:r w:rsidR="00857509">
        <w:t xml:space="preserve">At </w:t>
      </w:r>
      <w:r w:rsidR="00DB0213">
        <w:t>L</w:t>
      </w:r>
      <w:r w:rsidR="00857509">
        <w:t xml:space="preserve">evel 2, the </w:t>
      </w:r>
      <w:r w:rsidR="008930FA">
        <w:t xml:space="preserve">perceived pain </w:t>
      </w:r>
      <w:r w:rsidR="00E062CE">
        <w:t xml:space="preserve">distribution </w:t>
      </w:r>
      <w:r w:rsidR="008930FA">
        <w:t xml:space="preserve">triggers the updating of the </w:t>
      </w:r>
      <w:r w:rsidR="002F2B7E">
        <w:t xml:space="preserve">relevant cue’s </w:t>
      </w:r>
      <w:r w:rsidR="00C567AC">
        <w:t>expectation</w:t>
      </w:r>
      <w:r w:rsidR="00E062CE">
        <w:t xml:space="preserve"> distribution</w:t>
      </w:r>
      <w:r w:rsidR="002463F6">
        <w:t xml:space="preserve">, </w:t>
      </w:r>
      <w:r w:rsidR="00E062CE">
        <w:t xml:space="preserve">again according to </w:t>
      </w:r>
      <w:r w:rsidR="00CB5CF9">
        <w:t xml:space="preserve">optimal </w:t>
      </w:r>
      <w:r w:rsidR="00E062CE">
        <w:t>Bayesian inference. Thus,</w:t>
      </w:r>
      <w:r w:rsidR="009162B5">
        <w:t xml:space="preserve"> </w:t>
      </w:r>
      <w:r w:rsidR="00C567AC">
        <w:t xml:space="preserve">the </w:t>
      </w:r>
      <w:r w:rsidR="00CB5CF9">
        <w:t xml:space="preserve">mean of the </w:t>
      </w:r>
      <w:r w:rsidR="00F413CF">
        <w:t xml:space="preserve">updated </w:t>
      </w:r>
      <w:r w:rsidR="0046452A">
        <w:t>prior</w:t>
      </w:r>
      <w:r w:rsidR="00CB5CF9">
        <w:t xml:space="preserve"> distribution</w:t>
      </w:r>
      <w:r w:rsidR="00141779">
        <w:t xml:space="preserve"> </w:t>
      </w:r>
      <w:r w:rsidR="002F2B7E">
        <w:t xml:space="preserve">is a </w:t>
      </w:r>
      <w:r w:rsidR="00CB5CF9">
        <w:t>precision-</w:t>
      </w:r>
      <w:r w:rsidR="004772A5">
        <w:t xml:space="preserve">weighted </w:t>
      </w:r>
      <w:r w:rsidR="00CB5CF9">
        <w:t>average</w:t>
      </w:r>
      <w:r w:rsidR="002F2B7E">
        <w:t xml:space="preserve"> of the prior</w:t>
      </w:r>
      <w:r w:rsidR="00C567AC">
        <w:t xml:space="preserve"> </w:t>
      </w:r>
      <w:r w:rsidR="007629B6">
        <w:t>and</w:t>
      </w:r>
      <w:r w:rsidR="00D27234">
        <w:t xml:space="preserve"> </w:t>
      </w:r>
      <w:commentRangeStart w:id="3"/>
      <w:commentRangeStart w:id="4"/>
      <w:r w:rsidR="00C567AC">
        <w:t xml:space="preserve">perceived pain </w:t>
      </w:r>
      <w:commentRangeEnd w:id="3"/>
      <w:r w:rsidR="005B7B04">
        <w:rPr>
          <w:rStyle w:val="CommentReference"/>
        </w:rPr>
        <w:commentReference w:id="3"/>
      </w:r>
      <w:commentRangeEnd w:id="4"/>
      <w:r w:rsidR="00F102F4">
        <w:rPr>
          <w:rStyle w:val="CommentReference"/>
        </w:rPr>
        <w:commentReference w:id="4"/>
      </w:r>
      <w:r w:rsidR="002F2B7E">
        <w:t>distribution</w:t>
      </w:r>
      <w:r w:rsidR="00A70FAC">
        <w:t>s</w:t>
      </w:r>
      <w:r w:rsidR="0046452A">
        <w:t xml:space="preserve"> on </w:t>
      </w:r>
      <w:r w:rsidR="00141779">
        <w:t xml:space="preserve">the </w:t>
      </w:r>
      <w:r w:rsidR="00141779">
        <w:lastRenderedPageBreak/>
        <w:t>previous trial</w:t>
      </w:r>
      <w:r w:rsidR="001D2975">
        <w:t xml:space="preserve">, and the </w:t>
      </w:r>
      <w:r w:rsidR="00141779">
        <w:t>updated prior</w:t>
      </w:r>
      <w:r w:rsidR="00CB5CF9">
        <w:t xml:space="preserve"> distribution</w:t>
      </w:r>
      <w:r w:rsidR="00E062CE">
        <w:t xml:space="preserve"> </w:t>
      </w:r>
      <w:r w:rsidR="00C567AC">
        <w:t>is</w:t>
      </w:r>
      <w:r w:rsidR="001D2975">
        <w:t xml:space="preserve"> more precise than </w:t>
      </w:r>
      <w:r w:rsidR="001F7416">
        <w:t xml:space="preserve">either </w:t>
      </w:r>
      <w:r w:rsidR="001D2975">
        <w:t xml:space="preserve">the </w:t>
      </w:r>
      <w:r w:rsidR="00141779">
        <w:t>previous prior</w:t>
      </w:r>
      <w:r w:rsidR="001D2975">
        <w:t xml:space="preserve"> </w:t>
      </w:r>
      <w:r w:rsidR="001F7416">
        <w:t xml:space="preserve">or the </w:t>
      </w:r>
      <w:r w:rsidR="001D2975">
        <w:t>p</w:t>
      </w:r>
      <w:r w:rsidR="001F7416">
        <w:t>erceived</w:t>
      </w:r>
      <w:r w:rsidR="00C567AC">
        <w:t xml:space="preserve"> </w:t>
      </w:r>
      <w:r w:rsidR="001F7416">
        <w:t>pain</w:t>
      </w:r>
      <w:r w:rsidR="001D2975">
        <w:t xml:space="preserve"> </w:t>
      </w:r>
      <w:commentRangeStart w:id="5"/>
      <w:commentRangeStart w:id="6"/>
      <w:r w:rsidR="001D2975">
        <w:t>distribution</w:t>
      </w:r>
      <w:commentRangeEnd w:id="5"/>
      <w:r w:rsidR="004D2DE3">
        <w:rPr>
          <w:rStyle w:val="CommentReference"/>
        </w:rPr>
        <w:commentReference w:id="5"/>
      </w:r>
      <w:commentRangeEnd w:id="6"/>
      <w:r w:rsidR="005B7B04">
        <w:rPr>
          <w:rStyle w:val="CommentReference"/>
        </w:rPr>
        <w:commentReference w:id="6"/>
      </w:r>
      <w:r w:rsidR="0091667C">
        <w:t xml:space="preserve">. </w:t>
      </w:r>
    </w:p>
    <w:p w14:paraId="1E4EDBAB" w14:textId="6CC9087F" w:rsidR="00741043" w:rsidRDefault="00E517FB" w:rsidP="003D600A">
      <w:pPr>
        <w:spacing w:line="480" w:lineRule="auto"/>
        <w:ind w:firstLine="720"/>
      </w:pPr>
      <w:r>
        <w:t>T</w:t>
      </w:r>
      <w:r w:rsidR="00016212">
        <w:t>he iteration of these</w:t>
      </w:r>
      <w:r w:rsidR="00747426">
        <w:t xml:space="preserve"> Bayesian </w:t>
      </w:r>
      <w:r w:rsidR="00016212">
        <w:t xml:space="preserve">inference rules across trials produces increasingly precise expectations, </w:t>
      </w:r>
      <w:r w:rsidR="00E97FFD">
        <w:t>resulting in</w:t>
      </w:r>
      <w:r w:rsidR="00016212">
        <w:t xml:space="preserve"> </w:t>
      </w:r>
      <w:r w:rsidR="006D2400">
        <w:t xml:space="preserve">an </w:t>
      </w:r>
      <w:r w:rsidR="00016212">
        <w:t xml:space="preserve">increasingly </w:t>
      </w:r>
      <w:commentRangeStart w:id="7"/>
      <w:r w:rsidR="00016212">
        <w:t xml:space="preserve">strong </w:t>
      </w:r>
      <w:r w:rsidR="006D2400">
        <w:t xml:space="preserve">impact </w:t>
      </w:r>
      <w:r w:rsidR="00016212">
        <w:t>of expectations</w:t>
      </w:r>
      <w:commentRangeEnd w:id="7"/>
      <w:r w:rsidR="005B7B04">
        <w:rPr>
          <w:rStyle w:val="CommentReference"/>
        </w:rPr>
        <w:commentReference w:id="7"/>
      </w:r>
      <w:r w:rsidR="00016212">
        <w:t xml:space="preserve"> on pain and increasingly less </w:t>
      </w:r>
      <w:r w:rsidR="001012FB">
        <w:t xml:space="preserve">experience-driven </w:t>
      </w:r>
      <w:r w:rsidR="00016212">
        <w:t xml:space="preserve">expectation updating. </w:t>
      </w:r>
      <w:r w:rsidR="00806629">
        <w:t>Therefore</w:t>
      </w:r>
      <w:r w:rsidR="00A16A5D">
        <w:t xml:space="preserve">, </w:t>
      </w:r>
      <w:r w:rsidR="006C3208">
        <w:t xml:space="preserve">this </w:t>
      </w:r>
      <w:r w:rsidR="00A16A5D">
        <w:t>model predicts that</w:t>
      </w:r>
      <w:r w:rsidR="006C3208">
        <w:t>,</w:t>
      </w:r>
      <w:r w:rsidR="00A16A5D">
        <w:t xml:space="preserve"> after a few trials</w:t>
      </w:r>
      <w:r w:rsidR="006C3208">
        <w:t>,</w:t>
      </w:r>
      <w:r w:rsidR="00A16A5D">
        <w:t xml:space="preserve"> pain </w:t>
      </w:r>
      <w:r w:rsidR="006C3208">
        <w:t>is</w:t>
      </w:r>
      <w:r w:rsidR="00A16A5D">
        <w:t xml:space="preserve"> </w:t>
      </w:r>
      <w:r w:rsidR="006C3208">
        <w:t>fully</w:t>
      </w:r>
      <w:r w:rsidR="00A16A5D">
        <w:t xml:space="preserve"> determined by expectations and expectation </w:t>
      </w:r>
      <w:r w:rsidR="006C3208">
        <w:t>are no longer</w:t>
      </w:r>
      <w:r w:rsidR="00A16A5D">
        <w:t xml:space="preserve"> updated. To </w:t>
      </w:r>
      <w:r w:rsidR="001D3B2B">
        <w:t xml:space="preserve">allow </w:t>
      </w:r>
      <w:r w:rsidR="006C3208">
        <w:t xml:space="preserve">continuing effects of nociceptive input on pain and expectation updating, we made one adjustment to </w:t>
      </w:r>
      <w:r w:rsidR="00AD1027">
        <w:t>the</w:t>
      </w:r>
      <w:r>
        <w:t xml:space="preserve"> </w:t>
      </w:r>
      <w:commentRangeStart w:id="8"/>
      <w:commentRangeStart w:id="9"/>
      <w:r w:rsidR="00605461">
        <w:t>model</w:t>
      </w:r>
      <w:commentRangeEnd w:id="8"/>
      <w:r w:rsidR="00CB7907">
        <w:rPr>
          <w:rStyle w:val="CommentReference"/>
        </w:rPr>
        <w:commentReference w:id="8"/>
      </w:r>
      <w:commentRangeEnd w:id="9"/>
      <w:r w:rsidR="001D39DA">
        <w:rPr>
          <w:rStyle w:val="CommentReference"/>
        </w:rPr>
        <w:commentReference w:id="9"/>
      </w:r>
      <w:r>
        <w:t>.</w:t>
      </w:r>
      <w:r w:rsidR="00AD1027">
        <w:t xml:space="preserve"> </w:t>
      </w:r>
      <w:r w:rsidR="00467D1F">
        <w:t xml:space="preserve">Specifically, </w:t>
      </w:r>
      <w:r w:rsidR="00605461">
        <w:t>we</w:t>
      </w:r>
      <w:r w:rsidR="00F77480">
        <w:t xml:space="preserve"> </w:t>
      </w:r>
      <w:r w:rsidR="003078D3">
        <w:t xml:space="preserve">allowed </w:t>
      </w:r>
      <w:r w:rsidR="002458EB">
        <w:t xml:space="preserve">the </w:t>
      </w:r>
      <w:r w:rsidR="00467D1F">
        <w:t xml:space="preserve">variance of </w:t>
      </w:r>
      <w:r w:rsidR="00325545">
        <w:t>th</w:t>
      </w:r>
      <w:r w:rsidR="00B07C75">
        <w:t>e perceived pain distribution at Level 1</w:t>
      </w:r>
      <w:r w:rsidR="00325545">
        <w:t>—</w:t>
      </w:r>
      <w:r w:rsidR="00D92FE1">
        <w:t xml:space="preserve">presumably </w:t>
      </w:r>
      <w:r w:rsidR="00325545">
        <w:t xml:space="preserve">reflecting the </w:t>
      </w:r>
      <w:r w:rsidR="0013649E">
        <w:t>uncertainty about</w:t>
      </w:r>
      <w:r w:rsidR="00325545">
        <w:t xml:space="preserve"> whether the perceived pain is representative of future cue-pain associations—</w:t>
      </w:r>
      <w:r w:rsidR="003078D3">
        <w:t xml:space="preserve">to </w:t>
      </w:r>
      <w:commentRangeStart w:id="10"/>
      <w:r w:rsidR="00F77480">
        <w:t>change</w:t>
      </w:r>
      <w:commentRangeEnd w:id="10"/>
      <w:r w:rsidR="00CB7907">
        <w:rPr>
          <w:rStyle w:val="CommentReference"/>
        </w:rPr>
        <w:commentReference w:id="10"/>
      </w:r>
      <w:r w:rsidR="00325545">
        <w:t>. T</w:t>
      </w:r>
      <w:r w:rsidR="004B7C05">
        <w:t xml:space="preserve">he direction </w:t>
      </w:r>
      <w:r w:rsidR="003078D3">
        <w:t xml:space="preserve">and amount </w:t>
      </w:r>
      <w:r w:rsidR="004B7C05">
        <w:t xml:space="preserve">of </w:t>
      </w:r>
      <w:r w:rsidR="00F77480">
        <w:t>change</w:t>
      </w:r>
      <w:r w:rsidR="004B7C05">
        <w:t xml:space="preserve"> </w:t>
      </w:r>
      <w:r w:rsidR="0013649E">
        <w:t>are</w:t>
      </w:r>
      <w:r w:rsidR="00D0695D">
        <w:t xml:space="preserve"> controlled by free parameter </w:t>
      </w:r>
      <m:oMath>
        <m:r>
          <w:rPr>
            <w:rFonts w:ascii="Cambria Math" w:eastAsia="MS Mincho" w:hAnsi="Cambria Math"/>
          </w:rPr>
          <m:t>θ</m:t>
        </m:r>
      </m:oMath>
      <w:r w:rsidR="002458EB">
        <w:t>.</w:t>
      </w:r>
      <w:r w:rsidR="00467D1F">
        <w:t xml:space="preserve"> </w:t>
      </w:r>
      <w:r w:rsidR="00605461">
        <w:t xml:space="preserve">If </w:t>
      </w:r>
      <m:oMath>
        <m:r>
          <w:rPr>
            <w:rFonts w:ascii="Cambria Math" w:eastAsia="MS Mincho" w:hAnsi="Cambria Math"/>
          </w:rPr>
          <m:t xml:space="preserve">θ </m:t>
        </m:r>
      </m:oMath>
      <w:r w:rsidR="00605461">
        <w:t>&gt; 0</w:t>
      </w:r>
      <w:r w:rsidR="0013649E">
        <w:t xml:space="preserve"> </w:t>
      </w:r>
      <w:r w:rsidR="00467D1F">
        <w:t xml:space="preserve">the </w:t>
      </w:r>
      <w:r w:rsidR="00DD427F">
        <w:t>pain distribution’s</w:t>
      </w:r>
      <w:r w:rsidR="00DD427F" w:rsidRPr="00DD427F">
        <w:t xml:space="preserve"> </w:t>
      </w:r>
      <w:r w:rsidR="00DD427F">
        <w:t>variance</w:t>
      </w:r>
      <w:r w:rsidR="00605461">
        <w:t xml:space="preserve"> increases</w:t>
      </w:r>
      <w:r w:rsidR="0013649E">
        <w:t>,</w:t>
      </w:r>
      <w:r w:rsidR="00325545">
        <w:t xml:space="preserve"> </w:t>
      </w:r>
      <w:r w:rsidR="00605461">
        <w:t>resulting in weaker</w:t>
      </w:r>
      <w:r w:rsidR="00467D1F">
        <w:t xml:space="preserve"> </w:t>
      </w:r>
      <w:r w:rsidR="005B025A">
        <w:t>expectation updating</w:t>
      </w:r>
      <w:r w:rsidR="007E3675">
        <w:t xml:space="preserve"> </w:t>
      </w:r>
      <w:r w:rsidR="00605461">
        <w:t xml:space="preserve">and a less </w:t>
      </w:r>
      <w:r w:rsidR="00DD427F">
        <w:t>precis</w:t>
      </w:r>
      <w:r w:rsidR="00605461">
        <w:t xml:space="preserve">e </w:t>
      </w:r>
      <w:r w:rsidR="00DD427F">
        <w:t>expectation</w:t>
      </w:r>
      <w:r w:rsidR="00597BB6" w:rsidRPr="00597BB6">
        <w:t xml:space="preserve"> </w:t>
      </w:r>
      <w:r w:rsidR="00597BB6">
        <w:t>at Level 2</w:t>
      </w:r>
      <w:r w:rsidR="005B025A">
        <w:t>.</w:t>
      </w:r>
      <w:r w:rsidR="002458EB" w:rsidRPr="002458EB">
        <w:t xml:space="preserve"> </w:t>
      </w:r>
      <w:r w:rsidR="00605461">
        <w:t>If</w:t>
      </w:r>
      <w:r w:rsidR="002458EB">
        <w:t xml:space="preserve"> </w:t>
      </w:r>
      <m:oMath>
        <m:r>
          <w:rPr>
            <w:rFonts w:ascii="Cambria Math" w:eastAsia="MS Mincho" w:hAnsi="Cambria Math"/>
          </w:rPr>
          <m:t xml:space="preserve">θ </m:t>
        </m:r>
      </m:oMath>
      <w:r w:rsidR="00605461">
        <w:t xml:space="preserve">&lt; 0 </w:t>
      </w:r>
      <w:r w:rsidR="00DD427F">
        <w:t>the</w:t>
      </w:r>
      <w:r w:rsidR="00DD427F" w:rsidRPr="00DD427F">
        <w:t xml:space="preserve"> </w:t>
      </w:r>
      <w:r w:rsidR="00DD427F">
        <w:t>pain distribution’s</w:t>
      </w:r>
      <w:r w:rsidR="00DD427F" w:rsidRPr="00DD427F">
        <w:t xml:space="preserve"> </w:t>
      </w:r>
      <w:r w:rsidR="00DD427F">
        <w:t xml:space="preserve">variance </w:t>
      </w:r>
      <w:r w:rsidR="00605461">
        <w:t>decreases, resulting in</w:t>
      </w:r>
      <w:r w:rsidR="00DD427F">
        <w:t xml:space="preserve"> </w:t>
      </w:r>
      <w:r w:rsidR="00605461">
        <w:t xml:space="preserve">stronger </w:t>
      </w:r>
      <w:r w:rsidR="00DD427F">
        <w:t xml:space="preserve">expectation updating </w:t>
      </w:r>
      <w:r w:rsidR="00597BB6">
        <w:t>and</w:t>
      </w:r>
      <w:r w:rsidR="00605461">
        <w:t xml:space="preserve"> a more </w:t>
      </w:r>
      <w:r w:rsidR="00DD427F">
        <w:t>precis</w:t>
      </w:r>
      <w:r w:rsidR="00605461">
        <w:t xml:space="preserve">e </w:t>
      </w:r>
      <w:r w:rsidR="00DD427F">
        <w:t>expectation</w:t>
      </w:r>
      <w:r w:rsidR="00597BB6">
        <w:t xml:space="preserve"> at </w:t>
      </w:r>
      <w:commentRangeStart w:id="11"/>
      <w:commentRangeStart w:id="12"/>
      <w:r w:rsidR="00597BB6">
        <w:t>Level 2</w:t>
      </w:r>
      <w:commentRangeEnd w:id="11"/>
      <w:r w:rsidR="001D39DA">
        <w:rPr>
          <w:rStyle w:val="CommentReference"/>
        </w:rPr>
        <w:commentReference w:id="11"/>
      </w:r>
      <w:commentRangeEnd w:id="12"/>
      <w:r w:rsidR="00F102F4">
        <w:rPr>
          <w:rStyle w:val="CommentReference"/>
        </w:rPr>
        <w:commentReference w:id="12"/>
      </w:r>
      <w:r w:rsidR="00DD427F">
        <w:t>.</w:t>
      </w:r>
      <w:r w:rsidR="009E7F0E">
        <w:t xml:space="preserve"> </w:t>
      </w:r>
      <w:r w:rsidR="007E3675">
        <w:t>T</w:t>
      </w:r>
      <w:r w:rsidR="00567607">
        <w:t xml:space="preserve">o allow for a confirmation bias in learning, </w:t>
      </w:r>
      <w:r w:rsidR="00BA2AEA">
        <w:t xml:space="preserve">we estimated </w:t>
      </w:r>
      <m:oMath>
        <m:r>
          <w:rPr>
            <w:rFonts w:ascii="Cambria Math" w:eastAsia="MS Mincho" w:hAnsi="Cambria Math"/>
          </w:rPr>
          <m:t>θ</m:t>
        </m:r>
      </m:oMath>
      <w:r w:rsidR="009E7F0E">
        <w:t xml:space="preserve"> separately for trials on which</w:t>
      </w:r>
      <w:r w:rsidR="007E3675">
        <w:t xml:space="preserve"> the sign of prediction errors</w:t>
      </w:r>
      <w:r w:rsidR="00BA2AEA">
        <w:t xml:space="preserve"> </w:t>
      </w:r>
      <w:r w:rsidR="009E7F0E">
        <w:t xml:space="preserve">is consistent </w:t>
      </w:r>
      <w:r w:rsidR="00BA2AEA">
        <w:t>and</w:t>
      </w:r>
      <w:r w:rsidR="009E7F0E">
        <w:t xml:space="preserve"> inconsistent</w:t>
      </w:r>
      <w:r w:rsidR="00BA2AEA">
        <w:t xml:space="preserve"> </w:t>
      </w:r>
      <w:r w:rsidR="009E7F0E">
        <w:t>with the initial low or high pain association</w:t>
      </w:r>
      <w:r w:rsidR="00CB7907">
        <w:t xml:space="preserve"> of the preceding cue</w:t>
      </w:r>
      <w:r w:rsidR="00D92FE1">
        <w:t xml:space="preserve">: </w:t>
      </w:r>
      <m:oMath>
        <m:r>
          <w:rPr>
            <w:rFonts w:ascii="Cambria Math" w:eastAsia="MS Mincho" w:hAnsi="Cambria Math"/>
          </w:rPr>
          <m:t>θ</m:t>
        </m:r>
      </m:oMath>
      <w:r w:rsidR="009E7F0E">
        <w:rPr>
          <w:vertAlign w:val="subscript"/>
        </w:rPr>
        <w:t>c</w:t>
      </w:r>
      <w:r w:rsidR="009E7F0E" w:rsidRPr="00867578">
        <w:t xml:space="preserve"> and </w:t>
      </w:r>
      <m:oMath>
        <m:r>
          <w:rPr>
            <w:rFonts w:ascii="Cambria Math" w:eastAsia="MS Mincho" w:hAnsi="Cambria Math"/>
          </w:rPr>
          <m:t>θ</m:t>
        </m:r>
      </m:oMath>
      <w:r w:rsidR="009E7F0E">
        <w:rPr>
          <w:vertAlign w:val="subscript"/>
        </w:rPr>
        <w:t>i</w:t>
      </w:r>
      <w:r w:rsidR="009E7F0E" w:rsidRPr="00867578">
        <w:t xml:space="preserve">, </w:t>
      </w:r>
      <w:r w:rsidR="00D92FE1">
        <w:t>respectively</w:t>
      </w:r>
      <w:r w:rsidR="00BA2AEA">
        <w:t xml:space="preserve">. If </w:t>
      </w:r>
      <m:oMath>
        <m:r>
          <w:rPr>
            <w:rFonts w:ascii="Cambria Math" w:eastAsia="MS Mincho" w:hAnsi="Cambria Math"/>
          </w:rPr>
          <m:t>θ</m:t>
        </m:r>
      </m:oMath>
      <w:r w:rsidR="00BA2AEA">
        <w:rPr>
          <w:vertAlign w:val="subscript"/>
        </w:rPr>
        <w:t>c</w:t>
      </w:r>
      <w:r w:rsidR="00BA2AEA" w:rsidRPr="00867578">
        <w:t xml:space="preserve"> </w:t>
      </w:r>
      <w:r w:rsidR="00BA2AEA">
        <w:t>is lower than</w:t>
      </w:r>
      <w:r w:rsidR="00BA2AEA" w:rsidRPr="00867578">
        <w:t xml:space="preserve"> </w:t>
      </w:r>
      <m:oMath>
        <m:r>
          <w:rPr>
            <w:rFonts w:ascii="Cambria Math" w:eastAsia="MS Mincho" w:hAnsi="Cambria Math"/>
          </w:rPr>
          <m:t>θ</m:t>
        </m:r>
      </m:oMath>
      <w:r w:rsidR="00BA2AEA">
        <w:rPr>
          <w:vertAlign w:val="subscript"/>
        </w:rPr>
        <w:t>i</w:t>
      </w:r>
      <w:r w:rsidR="00BA2AEA" w:rsidRPr="00867578">
        <w:t xml:space="preserve"> </w:t>
      </w:r>
      <w:r w:rsidR="00567607" w:rsidRPr="00867578">
        <w:t>this implies a confirmation bias</w:t>
      </w:r>
      <w:commentRangeStart w:id="13"/>
      <w:r w:rsidR="001012FB">
        <w:t>.</w:t>
      </w:r>
      <w:commentRangeEnd w:id="13"/>
      <w:r w:rsidR="001D39DA">
        <w:rPr>
          <w:rStyle w:val="CommentReference"/>
        </w:rPr>
        <w:commentReference w:id="13"/>
      </w:r>
      <w:r w:rsidR="001012FB">
        <w:t xml:space="preserve"> </w:t>
      </w:r>
      <w:r w:rsidR="00485E87">
        <w:t>Besides</w:t>
      </w:r>
      <w:r w:rsidR="003323C9">
        <w:t xml:space="preserve"> </w:t>
      </w:r>
      <m:oMath>
        <m:r>
          <w:rPr>
            <w:rFonts w:ascii="Cambria Math" w:eastAsia="MS Mincho" w:hAnsi="Cambria Math"/>
          </w:rPr>
          <m:t>θ</m:t>
        </m:r>
      </m:oMath>
      <w:r w:rsidR="00BA2AEA">
        <w:rPr>
          <w:vertAlign w:val="subscript"/>
        </w:rPr>
        <w:t>c</w:t>
      </w:r>
      <w:r w:rsidR="00485E87">
        <w:t xml:space="preserve"> and</w:t>
      </w:r>
      <w:r w:rsidR="00BA2AEA">
        <w:t xml:space="preserve"> </w:t>
      </w:r>
      <m:oMath>
        <m:r>
          <w:rPr>
            <w:rFonts w:ascii="Cambria Math" w:eastAsia="MS Mincho" w:hAnsi="Cambria Math"/>
          </w:rPr>
          <m:t>θ</m:t>
        </m:r>
      </m:oMath>
      <w:r w:rsidR="00BA2AEA">
        <w:rPr>
          <w:vertAlign w:val="subscript"/>
        </w:rPr>
        <w:t>i</w:t>
      </w:r>
      <w:r w:rsidR="00BA2AEA">
        <w:t xml:space="preserve">, </w:t>
      </w:r>
      <w:r w:rsidR="002A3669">
        <w:t>th</w:t>
      </w:r>
      <w:r w:rsidR="003323C9">
        <w:t xml:space="preserve">e ratio between the initial variance of the </w:t>
      </w:r>
      <w:r w:rsidR="002A3669">
        <w:t>expectation</w:t>
      </w:r>
      <w:r w:rsidR="003323C9">
        <w:t xml:space="preserve"> distributions and the variance of the no</w:t>
      </w:r>
      <w:r w:rsidR="00BA2AEA">
        <w:t>ciceptive</w:t>
      </w:r>
      <w:r w:rsidR="003323C9">
        <w:t xml:space="preserve"> input distribution</w:t>
      </w:r>
      <w:r w:rsidR="00B531D0">
        <w:t xml:space="preserve"> (</w:t>
      </w:r>
      <m:oMath>
        <m:r>
          <w:rPr>
            <w:rFonts w:ascii="Cambria Math" w:hAnsi="Cambria Math"/>
          </w:rPr>
          <m:t xml:space="preserve"> </m:t>
        </m:r>
        <m:f>
          <m:fPr>
            <m:ctrlPr>
              <w:rPr>
                <w:rFonts w:ascii="Cambria Math" w:eastAsia="MS Mincho" w:hAnsi="Cambria Math"/>
                <w:i/>
              </w:rPr>
            </m:ctrlPr>
          </m:fPr>
          <m:num>
            <m:sSubSup>
              <m:sSubSupPr>
                <m:ctrlPr>
                  <w:rPr>
                    <w:rFonts w:ascii="Cambria Math" w:eastAsia="MS Mincho" w:hAnsi="Cambria Math"/>
                    <w:i/>
                  </w:rPr>
                </m:ctrlPr>
              </m:sSubSupPr>
              <m:e>
                <m:r>
                  <w:rPr>
                    <w:rFonts w:ascii="Cambria Math" w:eastAsia="MS Mincho" w:hAnsi="Cambria Math"/>
                  </w:rPr>
                  <m:t>σ</m:t>
                </m:r>
              </m:e>
              <m:sub>
                <m:r>
                  <w:rPr>
                    <w:rFonts w:ascii="Cambria Math" w:eastAsia="MS Mincho" w:hAnsi="Cambria Math"/>
                  </w:rPr>
                  <m:t>c, 1</m:t>
                </m:r>
              </m:sub>
              <m:sup>
                <m:r>
                  <w:rPr>
                    <w:rFonts w:ascii="Cambria Math" w:eastAsia="MS Mincho" w:hAnsi="Cambria Math"/>
                  </w:rPr>
                  <m:t>2prior</m:t>
                </m:r>
              </m:sup>
            </m:sSubSup>
          </m:num>
          <m:den>
            <m:sSup>
              <m:sSupPr>
                <m:ctrlPr>
                  <w:rPr>
                    <w:rFonts w:ascii="Cambria Math" w:eastAsia="MS Mincho" w:hAnsi="Cambria Math"/>
                    <w:i/>
                  </w:rPr>
                </m:ctrlPr>
              </m:sSupPr>
              <m:e>
                <m:r>
                  <w:rPr>
                    <w:rFonts w:ascii="Cambria Math" w:eastAsia="MS Mincho" w:hAnsi="Cambria Math"/>
                  </w:rPr>
                  <m:t>σ</m:t>
                </m:r>
              </m:e>
              <m:sup>
                <m:r>
                  <w:rPr>
                    <w:rFonts w:ascii="Cambria Math" w:eastAsia="MS Mincho" w:hAnsi="Cambria Math"/>
                  </w:rPr>
                  <m:t>2nox</m:t>
                </m:r>
              </m:sup>
            </m:sSup>
            <m:r>
              <m:rPr>
                <m:sty m:val="p"/>
              </m:rPr>
              <w:rPr>
                <w:rStyle w:val="CommentReference"/>
              </w:rPr>
              <w:commentReference w:id="14"/>
            </m:r>
          </m:den>
        </m:f>
        <m:r>
          <w:rPr>
            <w:rFonts w:ascii="Cambria Math" w:eastAsia="MS Mincho" w:hAnsi="Cambria Math"/>
          </w:rPr>
          <m:t xml:space="preserve"> </m:t>
        </m:r>
      </m:oMath>
      <w:r w:rsidR="00B531D0">
        <w:rPr>
          <w:rFonts w:eastAsia="MS Mincho"/>
        </w:rPr>
        <w:t>;</w:t>
      </w:r>
      <w:r w:rsidR="00FB14A0">
        <w:rPr>
          <w:rFonts w:eastAsia="MS Mincho"/>
        </w:rPr>
        <w:t xml:space="preserve"> </w:t>
      </w:r>
      <w:r w:rsidR="00B531D0">
        <w:t>see Methods)</w:t>
      </w:r>
      <w:r w:rsidR="00485E87">
        <w:t xml:space="preserve"> is a free model </w:t>
      </w:r>
      <w:commentRangeStart w:id="15"/>
      <w:commentRangeStart w:id="16"/>
      <w:r w:rsidR="00485E87">
        <w:t>parameter</w:t>
      </w:r>
      <w:commentRangeEnd w:id="15"/>
      <w:r w:rsidR="00CB7907">
        <w:rPr>
          <w:rStyle w:val="CommentReference"/>
        </w:rPr>
        <w:commentReference w:id="15"/>
      </w:r>
      <w:commentRangeEnd w:id="16"/>
      <w:r w:rsidR="001D39DA">
        <w:rPr>
          <w:rStyle w:val="CommentReference"/>
        </w:rPr>
        <w:commentReference w:id="16"/>
      </w:r>
      <w:r w:rsidR="00B531D0">
        <w:rPr>
          <w:rFonts w:eastAsia="MS Mincho"/>
        </w:rPr>
        <w:t>.</w:t>
      </w:r>
      <w:r w:rsidR="00575CC4">
        <w:rPr>
          <w:rFonts w:eastAsia="MS Mincho"/>
        </w:rPr>
        <w:t xml:space="preserve"> </w:t>
      </w:r>
    </w:p>
    <w:p w14:paraId="4A875108" w14:textId="77777777" w:rsidR="00741043" w:rsidRPr="00DD7212" w:rsidRDefault="00741043" w:rsidP="00741043">
      <w:pPr>
        <w:spacing w:line="480" w:lineRule="auto"/>
        <w:jc w:val="center"/>
        <w:rPr>
          <w:b/>
        </w:rPr>
      </w:pPr>
      <w:r>
        <w:rPr>
          <w:b/>
        </w:rPr>
        <w:lastRenderedPageBreak/>
        <w:t>Methods</w:t>
      </w:r>
    </w:p>
    <w:p w14:paraId="147718D0" w14:textId="77777777" w:rsidR="00B01930" w:rsidRPr="00B01930" w:rsidRDefault="00B01930" w:rsidP="00B01930">
      <w:pPr>
        <w:spacing w:line="480" w:lineRule="auto"/>
        <w:rPr>
          <w:rFonts w:eastAsia="MS Mincho"/>
          <w:b/>
        </w:rPr>
      </w:pPr>
      <w:r w:rsidRPr="00B01930">
        <w:rPr>
          <w:rFonts w:eastAsia="MS Mincho"/>
          <w:b/>
        </w:rPr>
        <w:t>Computational models</w:t>
      </w:r>
    </w:p>
    <w:p w14:paraId="37FFA2BA" w14:textId="2029D4B3" w:rsidR="00B01930" w:rsidRPr="00B01930" w:rsidRDefault="00B01930" w:rsidP="00B01930">
      <w:pPr>
        <w:spacing w:line="480" w:lineRule="auto"/>
        <w:rPr>
          <w:rFonts w:eastAsia="MS Mincho"/>
        </w:rPr>
      </w:pPr>
      <w:r w:rsidRPr="00B01930">
        <w:rPr>
          <w:rFonts w:eastAsia="MS Mincho"/>
        </w:rPr>
        <w:t xml:space="preserve">We developed two </w:t>
      </w:r>
      <w:commentRangeStart w:id="17"/>
      <w:commentRangeStart w:id="18"/>
      <w:r w:rsidRPr="00B01930">
        <w:rPr>
          <w:rFonts w:eastAsia="MS Mincho"/>
        </w:rPr>
        <w:t xml:space="preserve">hierarchical </w:t>
      </w:r>
      <w:commentRangeEnd w:id="17"/>
      <w:r w:rsidR="002A7EC5">
        <w:rPr>
          <w:rStyle w:val="CommentReference"/>
        </w:rPr>
        <w:commentReference w:id="17"/>
      </w:r>
      <w:commentRangeEnd w:id="18"/>
      <w:r w:rsidR="009864E7">
        <w:rPr>
          <w:rStyle w:val="CommentReference"/>
        </w:rPr>
        <w:commentReference w:id="18"/>
      </w:r>
      <w:r w:rsidRPr="00B01930">
        <w:rPr>
          <w:rFonts w:eastAsia="MS Mincho"/>
        </w:rPr>
        <w:t>computational models capturing perceptual inference,</w:t>
      </w:r>
      <w:r w:rsidR="00845148">
        <w:rPr>
          <w:rFonts w:eastAsia="MS Mincho"/>
        </w:rPr>
        <w:t xml:space="preserve"> and (biased)</w:t>
      </w:r>
      <w:r w:rsidRPr="00B01930">
        <w:rPr>
          <w:rFonts w:eastAsia="MS Mincho"/>
        </w:rPr>
        <w:t xml:space="preserve"> learning. The models were implemented in </w:t>
      </w:r>
      <w:proofErr w:type="spellStart"/>
      <w:r w:rsidRPr="00B01930">
        <w:rPr>
          <w:rFonts w:eastAsia="MS Mincho"/>
        </w:rPr>
        <w:t>Matlab</w:t>
      </w:r>
      <w:proofErr w:type="spellEnd"/>
      <w:r w:rsidRPr="00B01930">
        <w:rPr>
          <w:rFonts w:eastAsia="MS Mincho"/>
        </w:rPr>
        <w:t xml:space="preserve"> (R2012b; </w:t>
      </w:r>
      <w:proofErr w:type="spellStart"/>
      <w:r w:rsidRPr="00B01930">
        <w:rPr>
          <w:rFonts w:eastAsia="MS Mincho"/>
        </w:rPr>
        <w:t>Mathworks</w:t>
      </w:r>
      <w:proofErr w:type="spellEnd"/>
      <w:r w:rsidRPr="00B01930">
        <w:rPr>
          <w:rFonts w:eastAsia="MS Mincho"/>
        </w:rPr>
        <w:t xml:space="preserve">, Natick, MA). Model 1 represents noxious input, expectations, and perceived pain as discrete values, and can capture resistant expectations through a confirmation bias in learning. Model 2 represents noxious input, expectations, and perceived pain as Gaussian distributions—modeling perceptual inference and learning as Bayesian integration processes—and can capture resistant expectations by allowing expectations to decay to their original value </w:t>
      </w:r>
      <w:r w:rsidR="00156D43">
        <w:rPr>
          <w:rFonts w:eastAsia="MS Mincho"/>
        </w:rPr>
        <w:t>after each learning episode</w:t>
      </w:r>
      <w:r w:rsidRPr="00B01930">
        <w:rPr>
          <w:rFonts w:eastAsia="MS Mincho"/>
        </w:rPr>
        <w:t xml:space="preserve">. </w:t>
      </w:r>
    </w:p>
    <w:p w14:paraId="65129821" w14:textId="77777777" w:rsidR="00B01930" w:rsidRPr="00B01930" w:rsidRDefault="00B01930" w:rsidP="00B01930">
      <w:pPr>
        <w:spacing w:line="480" w:lineRule="auto"/>
        <w:rPr>
          <w:rFonts w:eastAsia="MS Mincho"/>
          <w:i/>
        </w:rPr>
      </w:pPr>
      <w:r w:rsidRPr="00B01930">
        <w:rPr>
          <w:rFonts w:eastAsia="MS Mincho"/>
          <w:i/>
        </w:rPr>
        <w:t>Model 1</w:t>
      </w:r>
    </w:p>
    <w:p w14:paraId="15630CAC" w14:textId="79E709A7" w:rsidR="00B01930" w:rsidRPr="00B01930" w:rsidRDefault="00B01930" w:rsidP="00B01930">
      <w:pPr>
        <w:spacing w:line="480" w:lineRule="auto"/>
        <w:rPr>
          <w:rFonts w:eastAsia="MS Mincho"/>
        </w:rPr>
      </w:pPr>
      <w:r w:rsidRPr="00B01930">
        <w:rPr>
          <w:rFonts w:eastAsia="MS Mincho"/>
        </w:rPr>
        <w:t>This model has t</w:t>
      </w:r>
      <w:r w:rsidR="003D600A">
        <w:rPr>
          <w:rFonts w:eastAsia="MS Mincho"/>
        </w:rPr>
        <w:t>wo</w:t>
      </w:r>
      <w:r w:rsidRPr="00B01930">
        <w:rPr>
          <w:rFonts w:eastAsia="MS Mincho"/>
        </w:rPr>
        <w:t xml:space="preserve"> levels. Level 1 (Equation 1.1) is a perceptual inference mechanism that models the perceived pain on each trial </w:t>
      </w:r>
      <w:r w:rsidRPr="00B01930">
        <w:rPr>
          <w:rFonts w:eastAsia="MS Mincho"/>
          <w:i/>
        </w:rPr>
        <w:t>t</w:t>
      </w:r>
      <w:r w:rsidRPr="00B01930">
        <w:rPr>
          <w:rFonts w:eastAsia="MS Mincho"/>
        </w:rPr>
        <w:t xml:space="preserve"> (P</w:t>
      </w:r>
      <w:r w:rsidRPr="00B01930">
        <w:rPr>
          <w:rFonts w:eastAsia="MS Mincho"/>
          <w:vertAlign w:val="subscript"/>
        </w:rPr>
        <w:t>t</w:t>
      </w:r>
      <w:r w:rsidRPr="00B01930">
        <w:rPr>
          <w:rFonts w:eastAsia="MS Mincho"/>
        </w:rPr>
        <w:t>) as a combination of the current noxious input (</w:t>
      </w:r>
      <w:proofErr w:type="spellStart"/>
      <w:r w:rsidRPr="00B01930">
        <w:rPr>
          <w:rFonts w:eastAsia="MS Mincho"/>
        </w:rPr>
        <w:t>N</w:t>
      </w:r>
      <w:r w:rsidRPr="00B01930">
        <w:rPr>
          <w:rFonts w:eastAsia="MS Mincho"/>
          <w:vertAlign w:val="subscript"/>
        </w:rPr>
        <w:t>t</w:t>
      </w:r>
      <w:proofErr w:type="spellEnd"/>
      <w:r w:rsidRPr="00B01930">
        <w:rPr>
          <w:rFonts w:eastAsia="MS Mincho"/>
        </w:rPr>
        <w:t>) and cue-based pain expectation (</w:t>
      </w:r>
      <w:proofErr w:type="spellStart"/>
      <w:proofErr w:type="gramStart"/>
      <w:r w:rsidRPr="00B01930">
        <w:rPr>
          <w:rFonts w:eastAsia="MS Mincho"/>
        </w:rPr>
        <w:t>E</w:t>
      </w:r>
      <w:r w:rsidRPr="00B01930">
        <w:rPr>
          <w:rFonts w:eastAsia="MS Mincho"/>
          <w:vertAlign w:val="subscript"/>
        </w:rPr>
        <w:t>c,t</w:t>
      </w:r>
      <w:proofErr w:type="spellEnd"/>
      <w:proofErr w:type="gramEnd"/>
      <w:r w:rsidRPr="00B01930">
        <w:rPr>
          <w:rFonts w:eastAsia="MS Mincho"/>
        </w:rPr>
        <w:t>)</w:t>
      </w:r>
      <w:r w:rsidR="00A62167">
        <w:rPr>
          <w:rFonts w:eastAsia="MS Mincho"/>
        </w:rPr>
        <w:t>,</w:t>
      </w:r>
      <w:r w:rsidRPr="00B01930">
        <w:rPr>
          <w:rFonts w:eastAsia="MS Mincho"/>
        </w:rPr>
        <w:t xml:space="preserve"> </w:t>
      </w:r>
      <w:r w:rsidR="00A62167" w:rsidRPr="005B0482">
        <w:t>where the subscript [</w:t>
      </w:r>
      <w:r w:rsidR="00A62167" w:rsidRPr="005B0482">
        <w:rPr>
          <w:i/>
        </w:rPr>
        <w:t xml:space="preserve">c, </w:t>
      </w:r>
      <w:r w:rsidR="00A62167">
        <w:rPr>
          <w:i/>
        </w:rPr>
        <w:t>t</w:t>
      </w:r>
      <w:r w:rsidR="00A62167" w:rsidRPr="005B0482">
        <w:t xml:space="preserve">] indicates </w:t>
      </w:r>
      <w:r w:rsidR="00A62167">
        <w:t>expectations</w:t>
      </w:r>
      <w:r w:rsidR="00A62167" w:rsidRPr="005B0482">
        <w:t xml:space="preserve"> for cue </w:t>
      </w:r>
      <w:r w:rsidR="00A62167" w:rsidRPr="005B0482">
        <w:rPr>
          <w:i/>
        </w:rPr>
        <w:t>c</w:t>
      </w:r>
      <w:r w:rsidR="00A62167" w:rsidRPr="005B0482">
        <w:t xml:space="preserve"> on trial </w:t>
      </w:r>
      <w:r w:rsidR="00A62167" w:rsidRPr="00A62167">
        <w:rPr>
          <w:i/>
        </w:rPr>
        <w:t>t</w:t>
      </w:r>
      <w:r w:rsidR="00A62167">
        <w:t xml:space="preserve">. </w:t>
      </w:r>
      <w:r w:rsidRPr="00B01930">
        <w:rPr>
          <w:rFonts w:eastAsia="MS Mincho"/>
        </w:rPr>
        <w:t xml:space="preserve">Level 2 (Equations 1.2 and 1.3) is a learning mechanism that governs the updating of cue-based expectations in response to new pain outcomes. </w:t>
      </w:r>
      <w:r w:rsidR="003D600A">
        <w:rPr>
          <w:rFonts w:eastAsia="MS Mincho"/>
        </w:rPr>
        <w:t>T</w:t>
      </w:r>
      <w:r w:rsidRPr="00B01930">
        <w:rPr>
          <w:rFonts w:eastAsia="MS Mincho"/>
        </w:rPr>
        <w:t xml:space="preserve">he original cue-based expectations </w:t>
      </w:r>
      <w:r w:rsidR="003D600A">
        <w:rPr>
          <w:rFonts w:eastAsia="MS Mincho"/>
        </w:rPr>
        <w:t xml:space="preserve">can </w:t>
      </w:r>
      <w:r w:rsidRPr="00B01930">
        <w:rPr>
          <w:rFonts w:eastAsia="MS Mincho"/>
        </w:rPr>
        <w:t xml:space="preserve">govern learning rate </w:t>
      </w:r>
      <w:r w:rsidR="003D600A">
        <w:rPr>
          <w:rFonts w:eastAsia="MS Mincho"/>
        </w:rPr>
        <w:t>through</w:t>
      </w:r>
      <w:r w:rsidR="003D600A" w:rsidRPr="00B01930">
        <w:rPr>
          <w:rFonts w:eastAsia="MS Mincho"/>
        </w:rPr>
        <w:t xml:space="preserve"> a confirmation-bias mechanism </w:t>
      </w:r>
      <w:r w:rsidRPr="00B01930">
        <w:rPr>
          <w:rFonts w:eastAsia="MS Mincho"/>
        </w:rPr>
        <w:t>(Equation 1.4).</w:t>
      </w:r>
    </w:p>
    <w:p w14:paraId="13E9DE6E" w14:textId="77777777" w:rsidR="00B01930" w:rsidRPr="00B01930" w:rsidRDefault="00B01930" w:rsidP="00B01930">
      <w:pPr>
        <w:spacing w:line="480" w:lineRule="auto"/>
        <w:rPr>
          <w:rFonts w:eastAsia="MS Mincho"/>
        </w:rPr>
      </w:pPr>
      <w:r w:rsidRPr="00B01930">
        <w:rPr>
          <w:rFonts w:eastAsia="MS Mincho"/>
        </w:rPr>
        <w:lastRenderedPageBreak/>
        <w:t xml:space="preserve">At Level 1, the pain evoked by the noxious stimulus on trial </w:t>
      </w:r>
      <w:r w:rsidRPr="00B01930">
        <w:rPr>
          <w:rFonts w:eastAsia="MS Mincho"/>
          <w:i/>
        </w:rPr>
        <w:t>t</w:t>
      </w:r>
      <w:r w:rsidRPr="00B01930">
        <w:rPr>
          <w:rFonts w:eastAsia="MS Mincho"/>
        </w:rPr>
        <w:t xml:space="preserve"> is a weighted linear combination of the intensity of that noxious stimulus and the pain expectation associated with the preceding cue: </w:t>
      </w:r>
    </w:p>
    <w:p w14:paraId="0E06E16E" w14:textId="77777777" w:rsidR="00B01930" w:rsidRPr="00B01930" w:rsidRDefault="00B01930" w:rsidP="00B01930">
      <w:pPr>
        <w:spacing w:line="480" w:lineRule="auto"/>
        <w:rPr>
          <w:rFonts w:eastAsia="MS Mincho"/>
          <w:vertAlign w:val="subscript"/>
        </w:rPr>
      </w:pPr>
      <w:r w:rsidRPr="00B01930">
        <w:rPr>
          <w:rFonts w:eastAsia="MS Mincho"/>
        </w:rPr>
        <w:t>P</w:t>
      </w:r>
      <w:r w:rsidRPr="00B01930">
        <w:rPr>
          <w:rFonts w:eastAsia="MS Mincho"/>
          <w:vertAlign w:val="subscript"/>
        </w:rPr>
        <w:t xml:space="preserve">t = </w:t>
      </w:r>
      <w:r w:rsidRPr="00B01930">
        <w:rPr>
          <w:rFonts w:eastAsia="MS Mincho"/>
        </w:rPr>
        <w:t>(1-</w:t>
      </w:r>
      <w:proofErr w:type="gramStart"/>
      <w:r w:rsidRPr="00B01930">
        <w:rPr>
          <w:rFonts w:eastAsia="MS Mincho"/>
          <w:lang w:val="el-GR"/>
        </w:rPr>
        <w:t>γ</w:t>
      </w:r>
      <w:r w:rsidRPr="00B01930">
        <w:rPr>
          <w:rFonts w:eastAsia="MS Mincho"/>
        </w:rPr>
        <w:t>)</w:t>
      </w:r>
      <w:proofErr w:type="spellStart"/>
      <w:r w:rsidRPr="00B01930">
        <w:rPr>
          <w:rFonts w:eastAsia="MS Mincho"/>
        </w:rPr>
        <w:t>N</w:t>
      </w:r>
      <w:r w:rsidRPr="00B01930">
        <w:rPr>
          <w:rFonts w:eastAsia="MS Mincho"/>
          <w:vertAlign w:val="subscript"/>
        </w:rPr>
        <w:t>t</w:t>
      </w:r>
      <w:proofErr w:type="spellEnd"/>
      <w:proofErr w:type="gramEnd"/>
      <w:r w:rsidRPr="00B01930">
        <w:rPr>
          <w:rFonts w:eastAsia="MS Mincho"/>
          <w:vertAlign w:val="subscript"/>
        </w:rPr>
        <w:t xml:space="preserve"> </w:t>
      </w:r>
      <w:r w:rsidRPr="00B01930">
        <w:rPr>
          <w:rFonts w:eastAsia="MS Mincho"/>
        </w:rPr>
        <w:t xml:space="preserve">+ </w:t>
      </w:r>
      <w:r w:rsidRPr="00B01930">
        <w:rPr>
          <w:rFonts w:eastAsia="MS Mincho"/>
          <w:lang w:val="el-GR"/>
        </w:rPr>
        <w:t>γ</w:t>
      </w:r>
      <w:proofErr w:type="spellStart"/>
      <w:r w:rsidRPr="00B01930">
        <w:rPr>
          <w:rFonts w:eastAsia="MS Mincho"/>
        </w:rPr>
        <w:t>E</w:t>
      </w:r>
      <w:r w:rsidRPr="00B01930">
        <w:rPr>
          <w:rFonts w:eastAsia="MS Mincho"/>
          <w:vertAlign w:val="subscript"/>
        </w:rPr>
        <w:t>c,t</w:t>
      </w:r>
      <w:proofErr w:type="spellEnd"/>
      <w:r w:rsidRPr="00B01930">
        <w:rPr>
          <w:rFonts w:eastAsia="MS Mincho"/>
          <w:vertAlign w:val="subscript"/>
        </w:rPr>
        <w:tab/>
      </w:r>
      <w:r w:rsidRPr="00B01930">
        <w:rPr>
          <w:rFonts w:eastAsia="MS Mincho"/>
          <w:vertAlign w:val="subscript"/>
        </w:rPr>
        <w:tab/>
      </w:r>
      <w:r w:rsidRPr="00B01930">
        <w:rPr>
          <w:rFonts w:eastAsia="MS Mincho"/>
          <w:vertAlign w:val="subscript"/>
        </w:rPr>
        <w:tab/>
      </w:r>
      <w:r w:rsidRPr="00B01930">
        <w:rPr>
          <w:rFonts w:eastAsia="MS Mincho"/>
          <w:vertAlign w:val="subscript"/>
        </w:rPr>
        <w:tab/>
      </w:r>
      <w:r w:rsidRPr="00B01930">
        <w:rPr>
          <w:rFonts w:eastAsia="MS Mincho"/>
          <w:vertAlign w:val="subscript"/>
        </w:rPr>
        <w:tab/>
      </w:r>
      <w:r w:rsidRPr="00B01930">
        <w:rPr>
          <w:rFonts w:eastAsia="MS Mincho"/>
          <w:vertAlign w:val="subscript"/>
        </w:rPr>
        <w:tab/>
      </w:r>
      <w:r w:rsidRPr="00B01930">
        <w:rPr>
          <w:rFonts w:eastAsia="MS Mincho"/>
          <w:vertAlign w:val="subscript"/>
        </w:rPr>
        <w:tab/>
      </w:r>
      <w:r w:rsidRPr="00B01930">
        <w:rPr>
          <w:rFonts w:eastAsia="MS Mincho"/>
          <w:vertAlign w:val="subscript"/>
        </w:rPr>
        <w:tab/>
      </w:r>
      <w:r w:rsidRPr="00B01930">
        <w:rPr>
          <w:rFonts w:eastAsia="MS Mincho"/>
          <w:vertAlign w:val="subscript"/>
        </w:rPr>
        <w:tab/>
      </w:r>
      <w:r w:rsidRPr="00B01930">
        <w:rPr>
          <w:rFonts w:eastAsia="MS Mincho"/>
        </w:rPr>
        <w:t>[1.1]</w:t>
      </w:r>
    </w:p>
    <w:p w14:paraId="3902E6AB" w14:textId="77777777" w:rsidR="00B01930" w:rsidRPr="00B01930" w:rsidRDefault="00B01930" w:rsidP="00B01930">
      <w:pPr>
        <w:spacing w:line="480" w:lineRule="auto"/>
        <w:rPr>
          <w:rFonts w:eastAsia="MS Mincho"/>
        </w:rPr>
      </w:pPr>
      <w:r w:rsidRPr="00B01930">
        <w:rPr>
          <w:rFonts w:eastAsia="MS Mincho"/>
        </w:rPr>
        <w:t xml:space="preserve">Parameter </w:t>
      </w:r>
      <w:r w:rsidRPr="00B01930">
        <w:rPr>
          <w:rFonts w:eastAsia="MS Mincho"/>
          <w:i/>
          <w:lang w:val="el-GR"/>
        </w:rPr>
        <w:t>γ</w:t>
      </w:r>
      <w:r w:rsidRPr="00B01930">
        <w:rPr>
          <w:rFonts w:eastAsia="MS Mincho"/>
        </w:rPr>
        <w:t xml:space="preserve"> (0</w:t>
      </w:r>
      <w:r w:rsidRPr="00B01930">
        <w:rPr>
          <w:rFonts w:eastAsia="MS Mincho"/>
          <w:lang w:val="el-GR"/>
        </w:rPr>
        <w:t xml:space="preserve"> ≤</w:t>
      </w:r>
      <w:r w:rsidRPr="00B01930">
        <w:rPr>
          <w:rFonts w:eastAsia="MS Mincho"/>
        </w:rPr>
        <w:t xml:space="preserve"> </w:t>
      </w:r>
      <w:r w:rsidRPr="00B01930">
        <w:rPr>
          <w:rFonts w:eastAsia="MS Mincho"/>
          <w:i/>
          <w:lang w:val="el-GR"/>
        </w:rPr>
        <w:t>γ</w:t>
      </w:r>
      <w:r w:rsidRPr="00B01930">
        <w:rPr>
          <w:rFonts w:eastAsia="MS Mincho"/>
          <w:i/>
        </w:rPr>
        <w:t xml:space="preserve"> </w:t>
      </w:r>
      <w:r w:rsidRPr="00B01930">
        <w:rPr>
          <w:rFonts w:eastAsia="MS Mincho"/>
          <w:lang w:val="el-GR"/>
        </w:rPr>
        <w:t>≤</w:t>
      </w:r>
      <w:r w:rsidRPr="00B01930">
        <w:rPr>
          <w:rFonts w:eastAsia="MS Mincho"/>
        </w:rPr>
        <w:t xml:space="preserve"> 1) controls the relative contributions of </w:t>
      </w:r>
      <w:proofErr w:type="spellStart"/>
      <w:r w:rsidRPr="00B01930">
        <w:rPr>
          <w:rFonts w:eastAsia="MS Mincho"/>
        </w:rPr>
        <w:t>N</w:t>
      </w:r>
      <w:r w:rsidRPr="00B01930">
        <w:rPr>
          <w:rFonts w:eastAsia="MS Mincho"/>
          <w:vertAlign w:val="subscript"/>
        </w:rPr>
        <w:t>t</w:t>
      </w:r>
      <w:proofErr w:type="spellEnd"/>
      <w:r w:rsidRPr="00B01930">
        <w:rPr>
          <w:rFonts w:eastAsia="MS Mincho"/>
        </w:rPr>
        <w:t xml:space="preserve"> and </w:t>
      </w:r>
      <w:proofErr w:type="spellStart"/>
      <w:proofErr w:type="gramStart"/>
      <w:r w:rsidRPr="00B01930">
        <w:rPr>
          <w:rFonts w:eastAsia="MS Mincho"/>
        </w:rPr>
        <w:t>E</w:t>
      </w:r>
      <w:r w:rsidRPr="00B01930">
        <w:rPr>
          <w:rFonts w:eastAsia="MS Mincho"/>
          <w:vertAlign w:val="subscript"/>
        </w:rPr>
        <w:t>c,t</w:t>
      </w:r>
      <w:proofErr w:type="spellEnd"/>
      <w:proofErr w:type="gramEnd"/>
      <w:r w:rsidRPr="00B01930">
        <w:rPr>
          <w:rFonts w:eastAsia="MS Mincho"/>
        </w:rPr>
        <w:t xml:space="preserve">, such that the impact of expectations on perceived pain increases with increasing </w:t>
      </w:r>
      <w:r w:rsidRPr="00B01930">
        <w:rPr>
          <w:rFonts w:eastAsia="MS Mincho"/>
          <w:i/>
        </w:rPr>
        <w:t>γ</w:t>
      </w:r>
      <w:r w:rsidRPr="00B01930">
        <w:rPr>
          <w:rFonts w:eastAsia="MS Mincho"/>
        </w:rPr>
        <w:t xml:space="preserve">. </w:t>
      </w:r>
    </w:p>
    <w:p w14:paraId="3F580051" w14:textId="77777777" w:rsidR="00B01930" w:rsidRPr="00B01930" w:rsidRDefault="00B01930" w:rsidP="00B01930">
      <w:pPr>
        <w:spacing w:line="480" w:lineRule="auto"/>
        <w:rPr>
          <w:rFonts w:eastAsia="MS Mincho"/>
        </w:rPr>
      </w:pPr>
      <w:r w:rsidRPr="00B01930">
        <w:rPr>
          <w:rFonts w:eastAsia="MS Mincho"/>
        </w:rPr>
        <w:t>At Level 2, the discrepancy between P</w:t>
      </w:r>
      <w:r w:rsidRPr="00B01930">
        <w:rPr>
          <w:rFonts w:eastAsia="MS Mincho"/>
          <w:vertAlign w:val="subscript"/>
        </w:rPr>
        <w:t xml:space="preserve">t </w:t>
      </w:r>
      <w:r w:rsidRPr="00B01930">
        <w:rPr>
          <w:rFonts w:eastAsia="MS Mincho"/>
        </w:rPr>
        <w:t xml:space="preserve">and </w:t>
      </w:r>
      <w:proofErr w:type="spellStart"/>
      <w:proofErr w:type="gramStart"/>
      <w:r w:rsidRPr="00B01930">
        <w:rPr>
          <w:rFonts w:eastAsia="MS Mincho"/>
        </w:rPr>
        <w:t>E</w:t>
      </w:r>
      <w:r w:rsidRPr="00B01930">
        <w:rPr>
          <w:rFonts w:eastAsia="MS Mincho"/>
          <w:vertAlign w:val="subscript"/>
        </w:rPr>
        <w:t>c,t</w:t>
      </w:r>
      <w:proofErr w:type="spellEnd"/>
      <w:proofErr w:type="gramEnd"/>
      <w:r w:rsidRPr="00B01930">
        <w:rPr>
          <w:rFonts w:eastAsia="MS Mincho"/>
        </w:rPr>
        <w:t xml:space="preserve"> elicits a prediction error (PE):</w:t>
      </w:r>
    </w:p>
    <w:p w14:paraId="2E11073B" w14:textId="77777777" w:rsidR="00B01930" w:rsidRPr="00B01930" w:rsidRDefault="00B01930" w:rsidP="00B01930">
      <w:pPr>
        <w:spacing w:line="480" w:lineRule="auto"/>
        <w:rPr>
          <w:rFonts w:eastAsia="MS Mincho"/>
          <w:vertAlign w:val="subscript"/>
        </w:rPr>
      </w:pPr>
      <w:r w:rsidRPr="00B01930">
        <w:rPr>
          <w:rFonts w:eastAsia="MS Mincho"/>
        </w:rPr>
        <w:t xml:space="preserve"> </w:t>
      </w:r>
      <w:proofErr w:type="spellStart"/>
      <w:r w:rsidRPr="00B01930">
        <w:rPr>
          <w:rFonts w:eastAsia="MS Mincho"/>
        </w:rPr>
        <w:t>PE</w:t>
      </w:r>
      <w:r w:rsidRPr="00B01930">
        <w:rPr>
          <w:rFonts w:eastAsia="MS Mincho"/>
          <w:vertAlign w:val="subscript"/>
        </w:rPr>
        <w:t>t</w:t>
      </w:r>
      <w:proofErr w:type="spellEnd"/>
      <w:r w:rsidRPr="00B01930">
        <w:rPr>
          <w:rFonts w:eastAsia="MS Mincho"/>
        </w:rPr>
        <w:t xml:space="preserve"> = </w:t>
      </w:r>
      <w:commentRangeStart w:id="19"/>
      <w:commentRangeStart w:id="20"/>
      <w:r w:rsidRPr="00B01930">
        <w:rPr>
          <w:rFonts w:eastAsia="MS Mincho"/>
        </w:rPr>
        <w:t>P</w:t>
      </w:r>
      <w:r w:rsidRPr="00B01930">
        <w:rPr>
          <w:rFonts w:eastAsia="MS Mincho"/>
          <w:vertAlign w:val="subscript"/>
        </w:rPr>
        <w:t xml:space="preserve">t </w:t>
      </w:r>
      <w:r w:rsidRPr="00B01930">
        <w:rPr>
          <w:rFonts w:eastAsia="MS Mincho"/>
        </w:rPr>
        <w:t xml:space="preserve">– </w:t>
      </w:r>
      <w:proofErr w:type="spellStart"/>
      <w:proofErr w:type="gramStart"/>
      <w:r w:rsidRPr="00B01930">
        <w:rPr>
          <w:rFonts w:eastAsia="MS Mincho"/>
        </w:rPr>
        <w:t>E</w:t>
      </w:r>
      <w:r w:rsidRPr="00B01930">
        <w:rPr>
          <w:rFonts w:eastAsia="MS Mincho"/>
          <w:vertAlign w:val="subscript"/>
        </w:rPr>
        <w:t>c,t</w:t>
      </w:r>
      <w:commentRangeEnd w:id="19"/>
      <w:proofErr w:type="spellEnd"/>
      <w:proofErr w:type="gramEnd"/>
      <w:r w:rsidR="00CA09F1">
        <w:rPr>
          <w:rStyle w:val="CommentReference"/>
        </w:rPr>
        <w:commentReference w:id="19"/>
      </w:r>
      <w:commentRangeEnd w:id="20"/>
      <w:r w:rsidR="0070141D">
        <w:rPr>
          <w:rStyle w:val="CommentReference"/>
        </w:rPr>
        <w:commentReference w:id="20"/>
      </w:r>
      <w:r w:rsidRPr="00B01930">
        <w:rPr>
          <w:rFonts w:eastAsia="MS Mincho"/>
          <w:vertAlign w:val="subscript"/>
        </w:rPr>
        <w:tab/>
      </w:r>
      <w:r w:rsidRPr="00B01930">
        <w:rPr>
          <w:rFonts w:eastAsia="MS Mincho"/>
          <w:vertAlign w:val="subscript"/>
        </w:rPr>
        <w:tab/>
      </w:r>
      <w:r w:rsidRPr="00B01930">
        <w:rPr>
          <w:rFonts w:eastAsia="MS Mincho"/>
          <w:vertAlign w:val="subscript"/>
        </w:rPr>
        <w:tab/>
      </w:r>
      <w:r w:rsidRPr="00B01930">
        <w:rPr>
          <w:rFonts w:eastAsia="MS Mincho"/>
          <w:vertAlign w:val="subscript"/>
        </w:rPr>
        <w:tab/>
      </w:r>
      <w:r w:rsidRPr="00B01930">
        <w:rPr>
          <w:rFonts w:eastAsia="MS Mincho"/>
          <w:vertAlign w:val="subscript"/>
        </w:rPr>
        <w:tab/>
      </w:r>
      <w:r w:rsidRPr="00B01930">
        <w:rPr>
          <w:rFonts w:eastAsia="MS Mincho"/>
          <w:vertAlign w:val="subscript"/>
        </w:rPr>
        <w:tab/>
      </w:r>
      <w:r w:rsidRPr="00B01930">
        <w:rPr>
          <w:rFonts w:eastAsia="MS Mincho"/>
          <w:vertAlign w:val="subscript"/>
        </w:rPr>
        <w:tab/>
      </w:r>
      <w:r w:rsidRPr="00B01930">
        <w:rPr>
          <w:rFonts w:eastAsia="MS Mincho"/>
          <w:vertAlign w:val="subscript"/>
        </w:rPr>
        <w:tab/>
      </w:r>
      <w:r w:rsidRPr="00B01930">
        <w:rPr>
          <w:rFonts w:eastAsia="MS Mincho"/>
          <w:vertAlign w:val="subscript"/>
        </w:rPr>
        <w:tab/>
      </w:r>
      <w:r w:rsidRPr="00B01930">
        <w:rPr>
          <w:rFonts w:eastAsia="MS Mincho"/>
        </w:rPr>
        <w:t>[1.2]</w:t>
      </w:r>
    </w:p>
    <w:p w14:paraId="5E4F3A2C" w14:textId="77777777" w:rsidR="00B01930" w:rsidRPr="00B01930" w:rsidRDefault="00B01930" w:rsidP="00B01930">
      <w:pPr>
        <w:spacing w:line="480" w:lineRule="auto"/>
        <w:rPr>
          <w:rFonts w:eastAsia="MS Mincho"/>
        </w:rPr>
      </w:pPr>
      <w:r w:rsidRPr="00B01930">
        <w:rPr>
          <w:rFonts w:eastAsia="MS Mincho"/>
        </w:rPr>
        <w:t xml:space="preserve">This prediction error triggers the updating of the pain expectation for cue </w:t>
      </w:r>
      <w:r w:rsidRPr="00B01930">
        <w:rPr>
          <w:rFonts w:eastAsia="MS Mincho"/>
          <w:i/>
        </w:rPr>
        <w:t>c</w:t>
      </w:r>
      <w:r w:rsidRPr="00B01930">
        <w:rPr>
          <w:rFonts w:eastAsia="MS Mincho"/>
        </w:rPr>
        <w:t>, according to a standard reinforcement-learning algorithm</w:t>
      </w:r>
      <w:r w:rsidRPr="00B01930">
        <w:rPr>
          <w:rFonts w:eastAsia="MS Mincho"/>
        </w:rPr>
        <w:fldChar w:fldCharType="begin"/>
      </w:r>
      <w:r w:rsidRPr="00B01930">
        <w:rPr>
          <w:rFonts w:eastAsia="MS Mincho"/>
        </w:rPr>
        <w:instrText xml:space="preserve"> ADDIN EN.CITE &lt;EndNote&gt;&lt;Cite&gt;&lt;Author&gt;Rescorla&lt;/Author&gt;&lt;Year&gt;1972&lt;/Year&gt;&lt;RecNum&gt;50&lt;/RecNum&gt;&lt;DisplayText&gt;&lt;style face="superscript"&gt;32&lt;/style&gt;&lt;/DisplayText&gt;&lt;record&gt;&lt;rec-number&gt;50&lt;/rec-number&gt;&lt;foreign-keys&gt;&lt;key app="EN" db-id="rrvwz9dz3xwsr7effsnpdpw12ezrvw20rvvv" timestamp="1485876654"&gt;50&lt;/key&gt;&lt;/foreign-keys&gt;&lt;ref-type name="Book Section"&gt;5&lt;/ref-type&gt;&lt;contributors&gt;&lt;authors&gt;&lt;author&gt;Rescorla, R. A.&lt;/author&gt;&lt;author&gt;Wagner, A. R.&lt;/author&gt;&lt;/authors&gt;&lt;secondary-authors&gt;&lt;author&gt;Black, Abraham H.&lt;/author&gt;&lt;author&gt;Prokasy, William F.&lt;/author&gt;&lt;/secondary-authors&gt;&lt;/contributors&gt;&lt;titles&gt;&lt;title&gt;A theory of Pavlovian conditioning: Variations in the effectiveness of reinforcement and nonreinforcement.&lt;/title&gt;&lt;secondary-title&gt;Classical conditioning II: current research and theory&lt;/secondary-title&gt;&lt;/titles&gt;&lt;pages&gt;64-99&lt;/pages&gt;&lt;keywords&gt;&lt;keyword&gt;Conditioned response Congresses.&lt;/keyword&gt;&lt;keyword&gt;Classical conditioning.&lt;/keyword&gt;&lt;keyword&gt;Neuropsychology.&lt;/keyword&gt;&lt;keyword&gt;Rabbits Psychology.&lt;/keyword&gt;&lt;/keywords&gt;&lt;dates&gt;&lt;year&gt;1972&lt;/year&gt;&lt;/dates&gt;&lt;pub-location&gt;New York&lt;/pub-location&gt;&lt;publisher&gt;Appleton-Century-Crofts&lt;/publisher&gt;&lt;accession-num&gt;5223697&lt;/accession-num&gt;&lt;call-num&gt;Bass Library, Stacks BF319 C53 (LC)&amp;#xD;Bass Library, Stacks BF319 C53&amp;#xD;MEDICAL BF319 C42 1972&lt;/call-num&gt;&lt;urls&gt;&lt;/urls&gt;&lt;/record&gt;&lt;/Cite&gt;&lt;/EndNote&gt;</w:instrText>
      </w:r>
      <w:r w:rsidRPr="00B01930">
        <w:rPr>
          <w:rFonts w:eastAsia="MS Mincho"/>
        </w:rPr>
        <w:fldChar w:fldCharType="separate"/>
      </w:r>
      <w:r w:rsidRPr="00B01930">
        <w:rPr>
          <w:rFonts w:eastAsia="MS Mincho"/>
          <w:noProof/>
          <w:vertAlign w:val="superscript"/>
        </w:rPr>
        <w:t>32</w:t>
      </w:r>
      <w:r w:rsidRPr="00B01930">
        <w:rPr>
          <w:rFonts w:eastAsia="MS Mincho"/>
        </w:rPr>
        <w:fldChar w:fldCharType="end"/>
      </w:r>
      <w:r w:rsidRPr="00B01930">
        <w:rPr>
          <w:rFonts w:eastAsia="MS Mincho"/>
        </w:rPr>
        <w:t xml:space="preserve">: </w:t>
      </w:r>
    </w:p>
    <w:p w14:paraId="20779EBA" w14:textId="77777777" w:rsidR="00B01930" w:rsidRPr="00B01930" w:rsidRDefault="00B01930" w:rsidP="00B01930">
      <w:pPr>
        <w:spacing w:line="480" w:lineRule="auto"/>
        <w:rPr>
          <w:rFonts w:eastAsia="MS Mincho"/>
          <w:vertAlign w:val="subscript"/>
        </w:rPr>
      </w:pPr>
      <w:proofErr w:type="gramStart"/>
      <w:r w:rsidRPr="00B01930">
        <w:rPr>
          <w:rFonts w:eastAsia="MS Mincho"/>
        </w:rPr>
        <w:t>E</w:t>
      </w:r>
      <w:r w:rsidRPr="00B01930">
        <w:rPr>
          <w:rFonts w:eastAsia="MS Mincho"/>
          <w:vertAlign w:val="subscript"/>
        </w:rPr>
        <w:t>c,t</w:t>
      </w:r>
      <w:proofErr w:type="gramEnd"/>
      <w:r w:rsidRPr="00B01930">
        <w:rPr>
          <w:rFonts w:eastAsia="MS Mincho"/>
          <w:vertAlign w:val="subscript"/>
        </w:rPr>
        <w:t>+1</w:t>
      </w:r>
      <w:r w:rsidRPr="00B01930">
        <w:rPr>
          <w:rFonts w:eastAsia="MS Mincho"/>
        </w:rPr>
        <w:t xml:space="preserve"> = </w:t>
      </w:r>
      <w:proofErr w:type="spellStart"/>
      <w:r w:rsidRPr="00B01930">
        <w:rPr>
          <w:rFonts w:eastAsia="MS Mincho"/>
        </w:rPr>
        <w:t>E</w:t>
      </w:r>
      <w:r w:rsidRPr="00B01930">
        <w:rPr>
          <w:rFonts w:eastAsia="MS Mincho"/>
          <w:vertAlign w:val="subscript"/>
        </w:rPr>
        <w:t>c,t</w:t>
      </w:r>
      <w:proofErr w:type="spellEnd"/>
      <w:r w:rsidRPr="00B01930">
        <w:rPr>
          <w:rFonts w:eastAsia="MS Mincho"/>
        </w:rPr>
        <w:t xml:space="preserve"> + </w:t>
      </w:r>
      <w:r w:rsidRPr="00B01930">
        <w:rPr>
          <w:rFonts w:eastAsia="MS Mincho"/>
          <w:lang w:val="el-GR"/>
        </w:rPr>
        <w:t>α</w:t>
      </w:r>
      <w:proofErr w:type="spellStart"/>
      <w:r w:rsidRPr="00B01930">
        <w:rPr>
          <w:rFonts w:eastAsia="MS Mincho"/>
        </w:rPr>
        <w:t>PE</w:t>
      </w:r>
      <w:r w:rsidRPr="00B01930">
        <w:rPr>
          <w:rFonts w:eastAsia="MS Mincho"/>
          <w:vertAlign w:val="subscript"/>
        </w:rPr>
        <w:t>t</w:t>
      </w:r>
      <w:proofErr w:type="spellEnd"/>
      <w:r w:rsidRPr="00B01930">
        <w:rPr>
          <w:rFonts w:eastAsia="MS Mincho"/>
        </w:rPr>
        <w:t xml:space="preserve"> , which can also be written as </w:t>
      </w:r>
      <w:commentRangeStart w:id="21"/>
      <w:commentRangeStart w:id="22"/>
      <w:r w:rsidRPr="00B01930">
        <w:rPr>
          <w:rFonts w:eastAsia="MS Mincho"/>
        </w:rPr>
        <w:t>E</w:t>
      </w:r>
      <w:r w:rsidRPr="00B01930">
        <w:rPr>
          <w:rFonts w:eastAsia="MS Mincho"/>
          <w:vertAlign w:val="subscript"/>
        </w:rPr>
        <w:t>c,t+1</w:t>
      </w:r>
      <w:r w:rsidRPr="00B01930">
        <w:rPr>
          <w:rFonts w:eastAsia="MS Mincho"/>
        </w:rPr>
        <w:t xml:space="preserve"> = </w:t>
      </w:r>
      <w:r w:rsidRPr="00B01930">
        <w:rPr>
          <w:rFonts w:eastAsia="MS Mincho"/>
          <w:lang w:val="el-GR"/>
        </w:rPr>
        <w:t>α</w:t>
      </w:r>
      <w:r w:rsidRPr="00B01930">
        <w:rPr>
          <w:rFonts w:eastAsia="MS Mincho"/>
        </w:rPr>
        <w:t>P</w:t>
      </w:r>
      <w:r w:rsidRPr="00B01930">
        <w:rPr>
          <w:rFonts w:eastAsia="MS Mincho"/>
          <w:vertAlign w:val="subscript"/>
        </w:rPr>
        <w:t xml:space="preserve">t </w:t>
      </w:r>
      <w:r w:rsidRPr="00B01930">
        <w:rPr>
          <w:rFonts w:eastAsia="MS Mincho"/>
        </w:rPr>
        <w:t xml:space="preserve"> + (1-</w:t>
      </w:r>
      <w:r w:rsidRPr="00B01930">
        <w:rPr>
          <w:rFonts w:eastAsia="MS Mincho"/>
          <w:lang w:val="el-GR"/>
        </w:rPr>
        <w:t>α</w:t>
      </w:r>
      <w:r w:rsidRPr="00B01930">
        <w:rPr>
          <w:rFonts w:eastAsia="MS Mincho"/>
        </w:rPr>
        <w:t>)</w:t>
      </w:r>
      <w:proofErr w:type="spellStart"/>
      <w:r w:rsidRPr="00B01930">
        <w:rPr>
          <w:rFonts w:eastAsia="MS Mincho"/>
        </w:rPr>
        <w:t>E</w:t>
      </w:r>
      <w:r w:rsidRPr="00B01930">
        <w:rPr>
          <w:rFonts w:eastAsia="MS Mincho"/>
          <w:vertAlign w:val="subscript"/>
        </w:rPr>
        <w:t>c,t</w:t>
      </w:r>
      <w:commentRangeEnd w:id="21"/>
      <w:proofErr w:type="spellEnd"/>
      <w:r w:rsidR="00F23FB3">
        <w:rPr>
          <w:rStyle w:val="CommentReference"/>
        </w:rPr>
        <w:commentReference w:id="21"/>
      </w:r>
      <w:commentRangeEnd w:id="22"/>
      <w:r w:rsidR="00BF1307">
        <w:rPr>
          <w:rStyle w:val="CommentReference"/>
        </w:rPr>
        <w:commentReference w:id="22"/>
      </w:r>
      <w:r w:rsidRPr="00B01930">
        <w:rPr>
          <w:rFonts w:eastAsia="MS Mincho"/>
          <w:vertAlign w:val="subscript"/>
        </w:rPr>
        <w:tab/>
      </w:r>
      <w:r w:rsidRPr="00B01930">
        <w:rPr>
          <w:rFonts w:eastAsia="MS Mincho"/>
        </w:rPr>
        <w:t>[1.3]</w:t>
      </w:r>
    </w:p>
    <w:p w14:paraId="2810F8E6" w14:textId="77777777" w:rsidR="00B01930" w:rsidRPr="00B01930" w:rsidRDefault="00B01930" w:rsidP="00B01930">
      <w:pPr>
        <w:spacing w:line="480" w:lineRule="auto"/>
        <w:rPr>
          <w:rFonts w:eastAsia="MS Mincho"/>
        </w:rPr>
      </w:pPr>
      <w:r w:rsidRPr="00B01930">
        <w:rPr>
          <w:rFonts w:eastAsia="MS Mincho"/>
        </w:rPr>
        <w:t>The amount of updating is determined by learning rate</w:t>
      </w:r>
      <w:r w:rsidRPr="00B01930">
        <w:rPr>
          <w:rFonts w:eastAsia="MS Mincho"/>
          <w:lang w:val="el-GR"/>
        </w:rPr>
        <w:t xml:space="preserve"> </w:t>
      </w:r>
      <w:r w:rsidRPr="00B01930">
        <w:rPr>
          <w:rFonts w:eastAsia="MS Mincho"/>
        </w:rPr>
        <w:t xml:space="preserve">parameter </w:t>
      </w:r>
      <w:r w:rsidRPr="00B01930">
        <w:rPr>
          <w:rFonts w:eastAsia="MS Mincho"/>
          <w:i/>
          <w:lang w:val="el-GR"/>
        </w:rPr>
        <w:t>α.</w:t>
      </w:r>
      <w:r w:rsidRPr="00B01930">
        <w:rPr>
          <w:rFonts w:eastAsia="MS Mincho"/>
        </w:rPr>
        <w:t xml:space="preserve"> Higher values of </w:t>
      </w:r>
      <w:r w:rsidRPr="00B01930">
        <w:rPr>
          <w:rFonts w:eastAsia="MS Mincho"/>
          <w:i/>
          <w:lang w:val="el-GR"/>
        </w:rPr>
        <w:t>α</w:t>
      </w:r>
      <w:r w:rsidRPr="00B01930">
        <w:rPr>
          <w:rFonts w:eastAsia="MS Mincho"/>
        </w:rPr>
        <w:t xml:space="preserve"> result in stronger updating.</w:t>
      </w:r>
    </w:p>
    <w:p w14:paraId="2E29534B" w14:textId="19A8D5E3" w:rsidR="00B01930" w:rsidRPr="00B01930" w:rsidRDefault="003D600A" w:rsidP="00B01930">
      <w:pPr>
        <w:spacing w:line="480" w:lineRule="auto"/>
        <w:rPr>
          <w:rFonts w:eastAsia="MS Mincho"/>
        </w:rPr>
      </w:pPr>
      <w:r>
        <w:rPr>
          <w:rFonts w:eastAsia="MS Mincho"/>
        </w:rPr>
        <w:t>We implemented a</w:t>
      </w:r>
      <w:r w:rsidR="00B01930" w:rsidRPr="00B01930">
        <w:rPr>
          <w:rFonts w:eastAsia="MS Mincho"/>
        </w:rPr>
        <w:t xml:space="preserve"> confirmation bias in learning rate by specifying </w:t>
      </w:r>
      <w:r w:rsidR="00B01930" w:rsidRPr="00B01930">
        <w:rPr>
          <w:rFonts w:eastAsia="Times New Roman"/>
          <w:i/>
        </w:rPr>
        <w:t>α</w:t>
      </w:r>
      <w:r w:rsidR="00B01930" w:rsidRPr="00B01930">
        <w:rPr>
          <w:rFonts w:eastAsia="Times New Roman"/>
        </w:rPr>
        <w:t xml:space="preserve"> depending on whether the sign of a prediction error is consistent or inconsistent with the preceding cue’s initial low or high pain association:</w:t>
      </w:r>
    </w:p>
    <w:p w14:paraId="026D1F85" w14:textId="6093954D" w:rsidR="00B01930" w:rsidRPr="00B01930" w:rsidRDefault="00B01930" w:rsidP="00B01930">
      <w:pPr>
        <w:spacing w:line="480" w:lineRule="auto"/>
        <w:rPr>
          <w:rFonts w:eastAsia="MS Mincho"/>
          <w:vertAlign w:val="subscript"/>
        </w:rPr>
      </w:pPr>
      <m:oMath>
        <m:r>
          <w:rPr>
            <w:rFonts w:ascii="Cambria Math" w:eastAsia="MS Mincho" w:hAnsi="Cambria Math"/>
          </w:rPr>
          <m:t>α</m:t>
        </m:r>
        <m:r>
          <m:rPr>
            <m:sty m:val="p"/>
          </m:rPr>
          <w:rPr>
            <w:rFonts w:ascii="Cambria Math" w:eastAsia="MS Mincho" w:hAnsi="Cambria Math"/>
          </w:rPr>
          <m:t>=</m:t>
        </m:r>
        <m:d>
          <m:dPr>
            <m:begChr m:val="{"/>
            <m:endChr m:val=""/>
            <m:ctrlPr>
              <w:rPr>
                <w:rFonts w:ascii="Cambria Math" w:eastAsia="MS Mincho" w:hAnsi="Cambria Math"/>
                <w:i/>
              </w:rPr>
            </m:ctrlPr>
          </m:dPr>
          <m:e>
            <m:eqArr>
              <m:eqArrPr>
                <m:ctrlPr>
                  <w:rPr>
                    <w:rFonts w:ascii="Cambria Math" w:eastAsia="MS Mincho" w:hAnsi="Cambria Math"/>
                  </w:rPr>
                </m:ctrlPr>
              </m:eqArrPr>
              <m:e>
                <m:sSub>
                  <m:sSubPr>
                    <m:ctrlPr>
                      <w:rPr>
                        <w:rFonts w:ascii="Cambria Math" w:eastAsia="MS Mincho" w:hAnsi="Cambria Math"/>
                        <w:i/>
                      </w:rPr>
                    </m:ctrlPr>
                  </m:sSubPr>
                  <m:e>
                    <m:r>
                      <w:rPr>
                        <w:rFonts w:ascii="Cambria Math" w:eastAsia="MS Mincho" w:hAnsi="Cambria Math"/>
                      </w:rPr>
                      <m:t>α</m:t>
                    </m:r>
                  </m:e>
                  <m:sub>
                    <m:r>
                      <w:rPr>
                        <w:rFonts w:ascii="Cambria Math" w:eastAsia="MS Mincho" w:hAnsi="Cambria Math"/>
                      </w:rPr>
                      <m:t>c</m:t>
                    </m:r>
                  </m:sub>
                </m:sSub>
                <m:r>
                  <m:rPr>
                    <m:sty m:val="p"/>
                  </m:rPr>
                  <w:rPr>
                    <w:rFonts w:ascii="Cambria Math" w:eastAsia="MS Mincho" w:hAnsi="Cambria Math"/>
                  </w:rPr>
                  <m:t xml:space="preserve"> if (PE&gt;0 and c=</m:t>
                </m:r>
                <m:sSub>
                  <m:sSubPr>
                    <m:ctrlPr>
                      <w:rPr>
                        <w:rFonts w:ascii="Cambria Math" w:eastAsia="MS Mincho" w:hAnsi="Cambria Math"/>
                      </w:rPr>
                    </m:ctrlPr>
                  </m:sSubPr>
                  <m:e>
                    <m:r>
                      <m:rPr>
                        <m:sty m:val="p"/>
                      </m:rPr>
                      <w:rPr>
                        <w:rFonts w:ascii="Cambria Math" w:eastAsia="MS Mincho" w:hAnsi="Cambria Math"/>
                      </w:rPr>
                      <m:t>c</m:t>
                    </m:r>
                  </m:e>
                  <m:sub>
                    <m:r>
                      <m:rPr>
                        <m:sty m:val="p"/>
                      </m:rPr>
                      <w:rPr>
                        <w:rFonts w:ascii="Cambria Math" w:eastAsia="MS Mincho" w:hAnsi="Cambria Math"/>
                      </w:rPr>
                      <m:t>high</m:t>
                    </m:r>
                  </m:sub>
                </m:sSub>
                <m:r>
                  <m:rPr>
                    <m:sty m:val="p"/>
                  </m:rPr>
                  <w:rPr>
                    <w:rFonts w:ascii="Cambria Math" w:eastAsia="MS Mincho" w:hAnsi="Cambria Math"/>
                  </w:rPr>
                  <m:t>) or (PE&lt;0 and c=</m:t>
                </m:r>
                <m:sSub>
                  <m:sSubPr>
                    <m:ctrlPr>
                      <w:rPr>
                        <w:rFonts w:ascii="Cambria Math" w:eastAsia="MS Mincho" w:hAnsi="Cambria Math"/>
                      </w:rPr>
                    </m:ctrlPr>
                  </m:sSubPr>
                  <m:e>
                    <m:r>
                      <m:rPr>
                        <m:sty m:val="p"/>
                      </m:rPr>
                      <w:rPr>
                        <w:rFonts w:ascii="Cambria Math" w:eastAsia="MS Mincho" w:hAnsi="Cambria Math"/>
                      </w:rPr>
                      <m:t>c</m:t>
                    </m:r>
                  </m:e>
                  <m:sub>
                    <m:r>
                      <m:rPr>
                        <m:sty m:val="p"/>
                      </m:rPr>
                      <w:rPr>
                        <w:rFonts w:ascii="Cambria Math" w:eastAsia="MS Mincho" w:hAnsi="Cambria Math"/>
                      </w:rPr>
                      <m:t>low</m:t>
                    </m:r>
                  </m:sub>
                </m:sSub>
                <m:r>
                  <m:rPr>
                    <m:sty m:val="p"/>
                  </m:rPr>
                  <w:rPr>
                    <w:rFonts w:ascii="Cambria Math" w:eastAsia="MS Mincho" w:hAnsi="Cambria Math"/>
                  </w:rPr>
                  <m:t>)</m:t>
                </m:r>
              </m:e>
              <m:e>
                <m:sSub>
                  <m:sSubPr>
                    <m:ctrlPr>
                      <w:rPr>
                        <w:rFonts w:ascii="Cambria Math" w:eastAsia="MS Mincho" w:hAnsi="Cambria Math"/>
                        <w:i/>
                      </w:rPr>
                    </m:ctrlPr>
                  </m:sSubPr>
                  <m:e>
                    <m:r>
                      <w:rPr>
                        <w:rFonts w:ascii="Cambria Math" w:eastAsia="MS Mincho" w:hAnsi="Cambria Math"/>
                      </w:rPr>
                      <m:t>α</m:t>
                    </m:r>
                  </m:e>
                  <m:sub>
                    <m:r>
                      <w:rPr>
                        <w:rFonts w:ascii="Cambria Math" w:eastAsia="MS Mincho" w:hAnsi="Cambria Math"/>
                      </w:rPr>
                      <m:t>i</m:t>
                    </m:r>
                  </m:sub>
                </m:sSub>
                <m:r>
                  <m:rPr>
                    <m:sty m:val="p"/>
                  </m:rPr>
                  <w:rPr>
                    <w:rFonts w:ascii="Cambria Math" w:eastAsia="MS Mincho" w:hAnsi="Cambria Math"/>
                  </w:rPr>
                  <m:t xml:space="preserve"> if (PE&gt;0 and c=</m:t>
                </m:r>
                <m:sSub>
                  <m:sSubPr>
                    <m:ctrlPr>
                      <w:rPr>
                        <w:rFonts w:ascii="Cambria Math" w:eastAsia="MS Mincho" w:hAnsi="Cambria Math"/>
                      </w:rPr>
                    </m:ctrlPr>
                  </m:sSubPr>
                  <m:e>
                    <m:r>
                      <m:rPr>
                        <m:sty m:val="p"/>
                      </m:rPr>
                      <w:rPr>
                        <w:rFonts w:ascii="Cambria Math" w:eastAsia="MS Mincho" w:hAnsi="Cambria Math"/>
                      </w:rPr>
                      <m:t>c</m:t>
                    </m:r>
                  </m:e>
                  <m:sub>
                    <m:r>
                      <m:rPr>
                        <m:sty m:val="p"/>
                      </m:rPr>
                      <w:rPr>
                        <w:rFonts w:ascii="Cambria Math" w:eastAsia="MS Mincho" w:hAnsi="Cambria Math"/>
                      </w:rPr>
                      <m:t>low</m:t>
                    </m:r>
                  </m:sub>
                </m:sSub>
                <m:r>
                  <m:rPr>
                    <m:sty m:val="p"/>
                  </m:rPr>
                  <w:rPr>
                    <w:rFonts w:ascii="Cambria Math" w:eastAsia="MS Mincho" w:hAnsi="Cambria Math"/>
                  </w:rPr>
                  <m:t>) or (PE&lt;0 and c=</m:t>
                </m:r>
                <m:sSub>
                  <m:sSubPr>
                    <m:ctrlPr>
                      <w:rPr>
                        <w:rFonts w:ascii="Cambria Math" w:eastAsia="MS Mincho" w:hAnsi="Cambria Math"/>
                      </w:rPr>
                    </m:ctrlPr>
                  </m:sSubPr>
                  <m:e>
                    <m:r>
                      <m:rPr>
                        <m:sty m:val="p"/>
                      </m:rPr>
                      <w:rPr>
                        <w:rFonts w:ascii="Cambria Math" w:eastAsia="MS Mincho" w:hAnsi="Cambria Math"/>
                      </w:rPr>
                      <m:t>c</m:t>
                    </m:r>
                  </m:e>
                  <m:sub>
                    <m:r>
                      <m:rPr>
                        <m:sty m:val="p"/>
                      </m:rPr>
                      <w:rPr>
                        <w:rFonts w:ascii="Cambria Math" w:eastAsia="MS Mincho" w:hAnsi="Cambria Math"/>
                      </w:rPr>
                      <m:t>high</m:t>
                    </m:r>
                  </m:sub>
                </m:sSub>
                <m:r>
                  <m:rPr>
                    <m:sty m:val="p"/>
                  </m:rPr>
                  <w:rPr>
                    <w:rFonts w:ascii="Cambria Math" w:eastAsia="MS Mincho" w:hAnsi="Cambria Math"/>
                  </w:rPr>
                  <m:t>)</m:t>
                </m:r>
              </m:e>
            </m:eqArr>
          </m:e>
        </m:d>
      </m:oMath>
      <w:r w:rsidRPr="00B01930">
        <w:rPr>
          <w:rFonts w:eastAsia="MS Mincho"/>
        </w:rPr>
        <w:tab/>
      </w:r>
      <w:r w:rsidR="00156D43">
        <w:rPr>
          <w:rFonts w:eastAsia="MS Mincho"/>
        </w:rPr>
        <w:tab/>
      </w:r>
      <w:r w:rsidRPr="00B01930">
        <w:rPr>
          <w:rFonts w:eastAsia="MS Mincho"/>
        </w:rPr>
        <w:tab/>
      </w:r>
      <w:commentRangeStart w:id="23"/>
      <w:commentRangeStart w:id="24"/>
      <w:r w:rsidRPr="00B01930">
        <w:rPr>
          <w:rFonts w:eastAsia="MS Mincho"/>
        </w:rPr>
        <w:t>[1.4]</w:t>
      </w:r>
      <w:commentRangeEnd w:id="23"/>
      <w:r w:rsidR="0069285E">
        <w:rPr>
          <w:rStyle w:val="CommentReference"/>
        </w:rPr>
        <w:commentReference w:id="23"/>
      </w:r>
      <w:commentRangeEnd w:id="24"/>
      <w:r w:rsidR="002A68F5">
        <w:rPr>
          <w:rStyle w:val="CommentReference"/>
        </w:rPr>
        <w:commentReference w:id="24"/>
      </w:r>
    </w:p>
    <w:p w14:paraId="2F5ED86E" w14:textId="77777777" w:rsidR="00B01930" w:rsidRPr="00B01930" w:rsidRDefault="00B01930" w:rsidP="00B01930">
      <w:pPr>
        <w:spacing w:line="480" w:lineRule="auto"/>
        <w:rPr>
          <w:rFonts w:eastAsia="MS Mincho"/>
          <w:vertAlign w:val="subscript"/>
        </w:rPr>
      </w:pPr>
      <w:proofErr w:type="spellStart"/>
      <w:r w:rsidRPr="00B01930">
        <w:rPr>
          <w:rFonts w:eastAsia="MS Mincho"/>
        </w:rPr>
        <w:t>c</w:t>
      </w:r>
      <w:r w:rsidRPr="00B01930">
        <w:rPr>
          <w:rFonts w:eastAsia="MS Mincho"/>
          <w:vertAlign w:val="subscript"/>
        </w:rPr>
        <w:t>high</w:t>
      </w:r>
      <w:proofErr w:type="spellEnd"/>
      <w:r w:rsidRPr="00B01930">
        <w:rPr>
          <w:rFonts w:eastAsia="MS Mincho"/>
        </w:rPr>
        <w:t xml:space="preserve"> and </w:t>
      </w:r>
      <w:proofErr w:type="spellStart"/>
      <w:r w:rsidRPr="00B01930">
        <w:rPr>
          <w:rFonts w:eastAsia="MS Mincho"/>
        </w:rPr>
        <w:t>c</w:t>
      </w:r>
      <w:r w:rsidRPr="00B01930">
        <w:rPr>
          <w:rFonts w:eastAsia="MS Mincho"/>
          <w:vertAlign w:val="subscript"/>
        </w:rPr>
        <w:t>low</w:t>
      </w:r>
      <w:proofErr w:type="spellEnd"/>
      <w:r w:rsidRPr="00B01930">
        <w:rPr>
          <w:rFonts w:eastAsia="MS Mincho"/>
        </w:rPr>
        <w:t xml:space="preserve"> refer to cues that were initially associated with high and low pain, respectively. Thus,</w:t>
      </w:r>
      <w:r w:rsidRPr="00B01930">
        <w:rPr>
          <w:rFonts w:eastAsia="MS Mincho"/>
          <w:i/>
          <w:lang w:val="el-GR"/>
        </w:rPr>
        <w:t xml:space="preserve"> α</w:t>
      </w:r>
      <w:r w:rsidRPr="00B01930">
        <w:rPr>
          <w:rFonts w:eastAsia="MS Mincho"/>
          <w:i/>
          <w:vertAlign w:val="subscript"/>
        </w:rPr>
        <w:t>c</w:t>
      </w:r>
      <w:r w:rsidRPr="00B01930">
        <w:rPr>
          <w:rFonts w:eastAsia="MS Mincho"/>
          <w:i/>
        </w:rPr>
        <w:t xml:space="preserve"> </w:t>
      </w:r>
      <w:r w:rsidRPr="00B01930">
        <w:rPr>
          <w:rFonts w:eastAsia="MS Mincho"/>
        </w:rPr>
        <w:t>and</w:t>
      </w:r>
      <w:r w:rsidRPr="00B01930">
        <w:rPr>
          <w:rFonts w:eastAsia="MS Mincho"/>
          <w:i/>
        </w:rPr>
        <w:t xml:space="preserve"> </w:t>
      </w:r>
      <w:r w:rsidRPr="00B01930">
        <w:rPr>
          <w:rFonts w:eastAsia="MS Mincho"/>
          <w:i/>
          <w:lang w:val="el-GR"/>
        </w:rPr>
        <w:t>α</w:t>
      </w:r>
      <w:proofErr w:type="spellStart"/>
      <w:r w:rsidRPr="00B01930">
        <w:rPr>
          <w:rFonts w:eastAsia="MS Mincho"/>
          <w:i/>
          <w:vertAlign w:val="subscript"/>
        </w:rPr>
        <w:t>i</w:t>
      </w:r>
      <w:proofErr w:type="spellEnd"/>
      <w:r w:rsidRPr="00B01930">
        <w:rPr>
          <w:rFonts w:eastAsia="MS Mincho"/>
        </w:rPr>
        <w:t xml:space="preserve"> control expectation updating when the sign of a PE</w:t>
      </w:r>
      <w:r w:rsidRPr="00B01930" w:rsidDel="0057264B">
        <w:rPr>
          <w:rFonts w:eastAsia="MS Mincho"/>
        </w:rPr>
        <w:t xml:space="preserve"> </w:t>
      </w:r>
      <w:r w:rsidRPr="00B01930">
        <w:rPr>
          <w:rFonts w:eastAsia="MS Mincho"/>
        </w:rPr>
        <w:lastRenderedPageBreak/>
        <w:t xml:space="preserve">is, respectively, </w:t>
      </w:r>
      <w:commentRangeStart w:id="25"/>
      <w:commentRangeStart w:id="26"/>
      <w:r w:rsidRPr="00B01930">
        <w:rPr>
          <w:rFonts w:eastAsia="MS Mincho"/>
        </w:rPr>
        <w:t xml:space="preserve">consistent </w:t>
      </w:r>
      <w:commentRangeEnd w:id="25"/>
      <w:r w:rsidR="0069285E">
        <w:rPr>
          <w:rStyle w:val="CommentReference"/>
        </w:rPr>
        <w:commentReference w:id="25"/>
      </w:r>
      <w:commentRangeEnd w:id="26"/>
      <w:r w:rsidR="00EB67E8">
        <w:rPr>
          <w:rStyle w:val="CommentReference"/>
        </w:rPr>
        <w:commentReference w:id="26"/>
      </w:r>
      <w:r w:rsidRPr="00B01930">
        <w:rPr>
          <w:rFonts w:eastAsia="MS Mincho"/>
        </w:rPr>
        <w:t xml:space="preserve">and inconsistent with the cue’s initial high or low pain association. If </w:t>
      </w:r>
      <w:r w:rsidRPr="00B01930">
        <w:rPr>
          <w:rFonts w:eastAsia="MS Mincho"/>
          <w:lang w:val="el-GR"/>
        </w:rPr>
        <w:t>α</w:t>
      </w:r>
      <w:r w:rsidRPr="00B01930">
        <w:rPr>
          <w:rFonts w:eastAsia="MS Mincho"/>
          <w:vertAlign w:val="subscript"/>
        </w:rPr>
        <w:t>c</w:t>
      </w:r>
      <w:r w:rsidRPr="00B01930">
        <w:rPr>
          <w:rFonts w:eastAsia="MS Mincho"/>
        </w:rPr>
        <w:t xml:space="preserve"> is higher than </w:t>
      </w:r>
      <w:r w:rsidRPr="00B01930">
        <w:rPr>
          <w:rFonts w:eastAsia="MS Mincho"/>
          <w:lang w:val="el-GR"/>
        </w:rPr>
        <w:t>α</w:t>
      </w:r>
      <w:proofErr w:type="spellStart"/>
      <w:r w:rsidRPr="00B01930">
        <w:rPr>
          <w:rFonts w:eastAsia="MS Mincho"/>
          <w:vertAlign w:val="subscript"/>
        </w:rPr>
        <w:t>i</w:t>
      </w:r>
      <w:proofErr w:type="spellEnd"/>
      <w:r w:rsidRPr="00B01930">
        <w:rPr>
          <w:rFonts w:eastAsia="MS Mincho"/>
        </w:rPr>
        <w:t xml:space="preserve">, this implies a confirmation bias. </w:t>
      </w:r>
    </w:p>
    <w:p w14:paraId="2D52E64E" w14:textId="39ADEF5A" w:rsidR="00B01930" w:rsidRPr="00B01930" w:rsidRDefault="00B01930" w:rsidP="00B01930">
      <w:pPr>
        <w:spacing w:line="480" w:lineRule="auto"/>
        <w:rPr>
          <w:rFonts w:eastAsia="MS Mincho"/>
        </w:rPr>
      </w:pPr>
      <w:r w:rsidRPr="00B01930">
        <w:rPr>
          <w:rFonts w:eastAsia="Times New Roman"/>
        </w:rPr>
        <w:t xml:space="preserve">This model has three free parameters: </w:t>
      </w:r>
      <w:r w:rsidRPr="00B01930">
        <w:rPr>
          <w:rFonts w:eastAsia="Times New Roman"/>
          <w:i/>
        </w:rPr>
        <w:t>γ</w:t>
      </w:r>
      <w:r w:rsidRPr="00B01930">
        <w:rPr>
          <w:rFonts w:eastAsia="Times New Roman"/>
        </w:rPr>
        <w:t xml:space="preserve">, </w:t>
      </w:r>
      <w:r w:rsidRPr="00B01930">
        <w:rPr>
          <w:rFonts w:eastAsia="Times New Roman"/>
          <w:i/>
        </w:rPr>
        <w:t>α</w:t>
      </w:r>
      <w:r w:rsidRPr="00B01930">
        <w:rPr>
          <w:rFonts w:eastAsia="Times New Roman"/>
          <w:i/>
          <w:vertAlign w:val="subscript"/>
        </w:rPr>
        <w:t>c</w:t>
      </w:r>
      <w:r w:rsidRPr="00B01930">
        <w:rPr>
          <w:rFonts w:eastAsia="Times New Roman"/>
          <w:i/>
        </w:rPr>
        <w:t xml:space="preserve"> </w:t>
      </w:r>
      <w:r w:rsidRPr="00B01930">
        <w:rPr>
          <w:rFonts w:eastAsia="Times New Roman"/>
        </w:rPr>
        <w:t xml:space="preserve">and </w:t>
      </w:r>
      <w:r w:rsidRPr="00B01930">
        <w:rPr>
          <w:rFonts w:eastAsia="Times New Roman"/>
          <w:i/>
        </w:rPr>
        <w:t>α</w:t>
      </w:r>
      <w:proofErr w:type="spellStart"/>
      <w:r w:rsidRPr="00B01930">
        <w:rPr>
          <w:rFonts w:eastAsia="Times New Roman"/>
          <w:i/>
          <w:vertAlign w:val="subscript"/>
        </w:rPr>
        <w:t>i</w:t>
      </w:r>
      <w:proofErr w:type="spellEnd"/>
      <w:r w:rsidRPr="00B01930">
        <w:rPr>
          <w:rFonts w:eastAsia="Times New Roman"/>
        </w:rPr>
        <w:t xml:space="preserve">. </w:t>
      </w:r>
      <w:r w:rsidRPr="00B01930">
        <w:rPr>
          <w:rFonts w:eastAsia="MS Mincho"/>
        </w:rPr>
        <w:t xml:space="preserve">Although learning rates are </w:t>
      </w:r>
      <w:commentRangeStart w:id="27"/>
      <w:r w:rsidRPr="00B01930">
        <w:rPr>
          <w:rFonts w:eastAsia="MS Mincho"/>
        </w:rPr>
        <w:t xml:space="preserve">usually </w:t>
      </w:r>
      <w:commentRangeEnd w:id="27"/>
      <w:r w:rsidR="0069285E">
        <w:rPr>
          <w:rStyle w:val="CommentReference"/>
        </w:rPr>
        <w:commentReference w:id="27"/>
      </w:r>
      <w:r w:rsidRPr="00B01930">
        <w:rPr>
          <w:rFonts w:eastAsia="MS Mincho"/>
        </w:rPr>
        <w:t>constrained to the interval [0</w:t>
      </w:r>
      <w:ins w:id="28" w:author="matt jones" w:date="2017-11-10T13:51:00Z">
        <w:r w:rsidR="0069285E">
          <w:rPr>
            <w:rFonts w:eastAsia="MS Mincho"/>
          </w:rPr>
          <w:t>,</w:t>
        </w:r>
      </w:ins>
      <w:del w:id="29" w:author="matt jones" w:date="2017-11-10T13:51:00Z">
        <w:r w:rsidRPr="00B01930" w:rsidDel="0069285E">
          <w:rPr>
            <w:rFonts w:eastAsia="MS Mincho"/>
          </w:rPr>
          <w:delText>-</w:delText>
        </w:r>
      </w:del>
      <w:r w:rsidRPr="00B01930">
        <w:rPr>
          <w:rFonts w:eastAsia="MS Mincho"/>
        </w:rPr>
        <w:t xml:space="preserve">1], the average learning rate directly computed from participants’ rating data was higher than 1 in some conditions in Study 2 (Figure 4A). Therefore, we constrained </w:t>
      </w:r>
      <w:r w:rsidRPr="00B01930">
        <w:rPr>
          <w:rFonts w:eastAsia="MS Mincho"/>
          <w:i/>
          <w:lang w:val="el-GR"/>
        </w:rPr>
        <w:t>α</w:t>
      </w:r>
      <w:r w:rsidRPr="00B01930">
        <w:rPr>
          <w:rFonts w:eastAsia="MS Mincho"/>
          <w:i/>
          <w:vertAlign w:val="subscript"/>
        </w:rPr>
        <w:t>c</w:t>
      </w:r>
      <w:r w:rsidRPr="00B01930">
        <w:rPr>
          <w:rFonts w:eastAsia="MS Mincho"/>
          <w:i/>
        </w:rPr>
        <w:t xml:space="preserve"> </w:t>
      </w:r>
      <w:r w:rsidRPr="00B01930">
        <w:rPr>
          <w:rFonts w:eastAsia="MS Mincho"/>
        </w:rPr>
        <w:t>and</w:t>
      </w:r>
      <w:r w:rsidRPr="00B01930">
        <w:rPr>
          <w:rFonts w:eastAsia="MS Mincho"/>
          <w:i/>
        </w:rPr>
        <w:t xml:space="preserve"> </w:t>
      </w:r>
      <w:r w:rsidRPr="00B01930">
        <w:rPr>
          <w:rFonts w:eastAsia="MS Mincho"/>
          <w:i/>
          <w:lang w:val="el-GR"/>
        </w:rPr>
        <w:t>α</w:t>
      </w:r>
      <w:proofErr w:type="spellStart"/>
      <w:r w:rsidRPr="00B01930">
        <w:rPr>
          <w:rFonts w:eastAsia="MS Mincho"/>
          <w:i/>
          <w:vertAlign w:val="subscript"/>
        </w:rPr>
        <w:t>i</w:t>
      </w:r>
      <w:proofErr w:type="spellEnd"/>
      <w:r w:rsidRPr="00B01930">
        <w:rPr>
          <w:rFonts w:eastAsia="MS Mincho"/>
          <w:vertAlign w:val="subscript"/>
        </w:rPr>
        <w:t xml:space="preserve"> </w:t>
      </w:r>
      <w:r w:rsidRPr="00B01930">
        <w:rPr>
          <w:rFonts w:eastAsia="MS Mincho"/>
        </w:rPr>
        <w:t>to the interval [0</w:t>
      </w:r>
      <w:ins w:id="30" w:author="matt jones" w:date="2017-11-10T13:51:00Z">
        <w:r w:rsidR="0069285E">
          <w:rPr>
            <w:rFonts w:eastAsia="MS Mincho"/>
          </w:rPr>
          <w:t>,</w:t>
        </w:r>
      </w:ins>
      <w:del w:id="31" w:author="matt jones" w:date="2017-11-10T13:51:00Z">
        <w:r w:rsidRPr="00B01930" w:rsidDel="0069285E">
          <w:rPr>
            <w:rFonts w:eastAsia="MS Mincho"/>
          </w:rPr>
          <w:delText>-</w:delText>
        </w:r>
      </w:del>
      <w:r w:rsidRPr="00B01930">
        <w:rPr>
          <w:rFonts w:eastAsia="MS Mincho"/>
        </w:rPr>
        <w:t>10].</w:t>
      </w:r>
    </w:p>
    <w:p w14:paraId="605A1267" w14:textId="77777777" w:rsidR="00B01930" w:rsidRPr="00B01930" w:rsidRDefault="00B01930" w:rsidP="00B01930">
      <w:pPr>
        <w:spacing w:line="480" w:lineRule="auto"/>
        <w:rPr>
          <w:rFonts w:eastAsia="MS Mincho"/>
          <w:i/>
        </w:rPr>
      </w:pPr>
      <w:r w:rsidRPr="00B01930">
        <w:rPr>
          <w:rFonts w:eastAsia="MS Mincho"/>
          <w:i/>
        </w:rPr>
        <w:t>Model 2</w:t>
      </w:r>
    </w:p>
    <w:p w14:paraId="7A80F1F9" w14:textId="7F7D665A" w:rsidR="00B01930" w:rsidRPr="00B01930" w:rsidRDefault="00B01930" w:rsidP="00B01930">
      <w:pPr>
        <w:spacing w:line="480" w:lineRule="auto"/>
        <w:rPr>
          <w:rFonts w:eastAsia="MS Mincho"/>
          <w:i/>
        </w:rPr>
      </w:pPr>
      <w:r w:rsidRPr="00B01930">
        <w:rPr>
          <w:rFonts w:eastAsia="MS Mincho"/>
        </w:rPr>
        <w:t>This model also has t</w:t>
      </w:r>
      <w:r w:rsidR="003D600A">
        <w:rPr>
          <w:rFonts w:eastAsia="MS Mincho"/>
        </w:rPr>
        <w:t>wo</w:t>
      </w:r>
      <w:r w:rsidRPr="00B01930">
        <w:rPr>
          <w:rFonts w:eastAsia="MS Mincho"/>
        </w:rPr>
        <w:t xml:space="preserve"> levels</w:t>
      </w:r>
      <w:r w:rsidR="003D600A">
        <w:rPr>
          <w:rFonts w:eastAsia="MS Mincho"/>
        </w:rPr>
        <w:t>, containing</w:t>
      </w:r>
      <w:r w:rsidRPr="00B01930">
        <w:rPr>
          <w:rFonts w:eastAsia="MS Mincho"/>
        </w:rPr>
        <w:t xml:space="preserve"> perceptual-inference (Equations 2.1-2.</w:t>
      </w:r>
      <w:r w:rsidR="00785DA4">
        <w:rPr>
          <w:rFonts w:eastAsia="MS Mincho"/>
        </w:rPr>
        <w:t>4</w:t>
      </w:r>
      <w:r w:rsidRPr="00B01930">
        <w:rPr>
          <w:rFonts w:eastAsia="MS Mincho"/>
        </w:rPr>
        <w:t>) and learning (Equations 2.</w:t>
      </w:r>
      <w:r w:rsidR="00785DA4">
        <w:rPr>
          <w:rFonts w:eastAsia="MS Mincho"/>
        </w:rPr>
        <w:t>5-2.</w:t>
      </w:r>
      <w:r w:rsidR="00CB113A">
        <w:rPr>
          <w:rFonts w:eastAsia="MS Mincho"/>
        </w:rPr>
        <w:t>7</w:t>
      </w:r>
      <w:r w:rsidRPr="00B01930">
        <w:rPr>
          <w:rFonts w:eastAsia="MS Mincho"/>
        </w:rPr>
        <w:t xml:space="preserve">) mechanisms, respectively. However, unlike Model 1, this model represents cue-based expectations (priors) and noxious input as Gaussian distributions </w:t>
      </w:r>
      <w:proofErr w:type="gramStart"/>
      <w:r w:rsidRPr="00B01930">
        <w:rPr>
          <w:rFonts w:eastAsia="MS Mincho"/>
          <w:i/>
        </w:rPr>
        <w:t>N</w:t>
      </w:r>
      <w:r w:rsidRPr="00B01930">
        <w:rPr>
          <w:rFonts w:eastAsia="MS Mincho"/>
        </w:rPr>
        <w:t>(</w:t>
      </w:r>
      <w:proofErr w:type="gramEnd"/>
      <m:oMath>
        <m:sSubSup>
          <m:sSubSupPr>
            <m:ctrlPr>
              <w:rPr>
                <w:rFonts w:ascii="Cambria Math" w:eastAsia="MS Mincho" w:hAnsi="Cambria Math"/>
                <w:i/>
              </w:rPr>
            </m:ctrlPr>
          </m:sSubSupPr>
          <m:e>
            <m:r>
              <w:rPr>
                <w:rFonts w:ascii="Cambria Math" w:eastAsia="MS Mincho" w:hAnsi="Cambria Math"/>
              </w:rPr>
              <m:t>μ</m:t>
            </m:r>
          </m:e>
          <m:sub>
            <m:r>
              <w:rPr>
                <w:rFonts w:ascii="Cambria Math" w:eastAsia="MS Mincho" w:hAnsi="Cambria Math"/>
              </w:rPr>
              <m:t>c</m:t>
            </m:r>
          </m:sub>
          <m:sup>
            <m:r>
              <w:rPr>
                <w:rFonts w:ascii="Cambria Math" w:eastAsia="MS Mincho" w:hAnsi="Cambria Math"/>
              </w:rPr>
              <m:t>prior</m:t>
            </m:r>
          </m:sup>
        </m:sSubSup>
        <m:r>
          <w:rPr>
            <w:rFonts w:ascii="Cambria Math" w:eastAsia="MS Mincho" w:hAnsi="Cambria Math"/>
          </w:rPr>
          <m:t xml:space="preserve">, </m:t>
        </m:r>
        <m:sSubSup>
          <m:sSubSupPr>
            <m:ctrlPr>
              <w:rPr>
                <w:rFonts w:ascii="Cambria Math" w:eastAsia="MS Mincho" w:hAnsi="Cambria Math"/>
                <w:i/>
              </w:rPr>
            </m:ctrlPr>
          </m:sSubSupPr>
          <m:e>
            <m:r>
              <w:rPr>
                <w:rFonts w:ascii="Cambria Math" w:eastAsia="MS Mincho" w:hAnsi="Cambria Math"/>
              </w:rPr>
              <m:t>σ</m:t>
            </m:r>
          </m:e>
          <m:sub>
            <m:r>
              <w:rPr>
                <w:rFonts w:ascii="Cambria Math" w:eastAsia="MS Mincho" w:hAnsi="Cambria Math"/>
              </w:rPr>
              <m:t>c</m:t>
            </m:r>
          </m:sub>
          <m:sup>
            <m:r>
              <w:rPr>
                <w:rFonts w:ascii="Cambria Math" w:eastAsia="MS Mincho" w:hAnsi="Cambria Math"/>
              </w:rPr>
              <m:t>2prior</m:t>
            </m:r>
          </m:sup>
        </m:sSubSup>
      </m:oMath>
      <w:r w:rsidRPr="00B01930">
        <w:rPr>
          <w:rFonts w:eastAsia="MS Mincho"/>
        </w:rPr>
        <w:t xml:space="preserve">) and </w:t>
      </w:r>
      <w:commentRangeStart w:id="32"/>
      <w:commentRangeStart w:id="33"/>
      <w:r w:rsidRPr="00B01930">
        <w:rPr>
          <w:rFonts w:eastAsia="MS Mincho"/>
          <w:i/>
        </w:rPr>
        <w:t>N</w:t>
      </w:r>
      <w:r w:rsidRPr="00B01930">
        <w:rPr>
          <w:rFonts w:eastAsia="MS Mincho"/>
        </w:rPr>
        <w:t>(</w:t>
      </w:r>
      <m:oMath>
        <m:sSup>
          <m:sSupPr>
            <m:ctrlPr>
              <w:rPr>
                <w:rFonts w:ascii="Cambria Math" w:eastAsia="MS Mincho" w:hAnsi="Cambria Math"/>
                <w:i/>
              </w:rPr>
            </m:ctrlPr>
          </m:sSupPr>
          <m:e>
            <m:r>
              <w:rPr>
                <w:rFonts w:ascii="Cambria Math" w:eastAsia="MS Mincho" w:hAnsi="Cambria Math"/>
              </w:rPr>
              <m:t>μ</m:t>
            </m:r>
          </m:e>
          <m:sup>
            <m:r>
              <w:rPr>
                <w:rFonts w:ascii="Cambria Math" w:eastAsia="MS Mincho" w:hAnsi="Cambria Math"/>
              </w:rPr>
              <m:t>nox</m:t>
            </m:r>
          </m:sup>
        </m:sSup>
        <m:r>
          <w:rPr>
            <w:rFonts w:ascii="Cambria Math" w:eastAsia="MS Mincho" w:hAnsi="Cambria Math"/>
          </w:rPr>
          <m:t>,</m:t>
        </m:r>
        <m:sSup>
          <m:sSupPr>
            <m:ctrlPr>
              <w:rPr>
                <w:rFonts w:ascii="Cambria Math" w:eastAsia="MS Mincho" w:hAnsi="Cambria Math"/>
                <w:i/>
              </w:rPr>
            </m:ctrlPr>
          </m:sSupPr>
          <m:e>
            <m:r>
              <w:rPr>
                <w:rFonts w:ascii="Cambria Math" w:eastAsia="MS Mincho" w:hAnsi="Cambria Math"/>
              </w:rPr>
              <m:t>σ</m:t>
            </m:r>
          </m:e>
          <m:sup>
            <m:r>
              <w:rPr>
                <w:rFonts w:ascii="Cambria Math" w:eastAsia="MS Mincho" w:hAnsi="Cambria Math"/>
              </w:rPr>
              <m:t>2nox</m:t>
            </m:r>
          </m:sup>
        </m:sSup>
      </m:oMath>
      <w:r w:rsidRPr="00B01930">
        <w:rPr>
          <w:rFonts w:eastAsia="MS Mincho"/>
        </w:rPr>
        <w:t>)</w:t>
      </w:r>
      <w:commentRangeEnd w:id="32"/>
      <w:r w:rsidR="004C605B">
        <w:rPr>
          <w:rStyle w:val="CommentReference"/>
        </w:rPr>
        <w:commentReference w:id="32"/>
      </w:r>
      <w:commentRangeEnd w:id="33"/>
      <w:r w:rsidR="004456A2">
        <w:rPr>
          <w:rStyle w:val="CommentReference"/>
        </w:rPr>
        <w:commentReference w:id="33"/>
      </w:r>
      <w:r w:rsidRPr="00B01930">
        <w:rPr>
          <w:rFonts w:eastAsia="MS Mincho"/>
        </w:rPr>
        <w:t xml:space="preserve">, respectively. </w:t>
      </w:r>
    </w:p>
    <w:p w14:paraId="3FCFE7A0" w14:textId="77777777" w:rsidR="00B01930" w:rsidRPr="00B01930" w:rsidRDefault="00B01930" w:rsidP="00B01930">
      <w:pPr>
        <w:spacing w:line="480" w:lineRule="auto"/>
        <w:rPr>
          <w:rFonts w:eastAsia="MS Mincho"/>
        </w:rPr>
      </w:pPr>
      <w:r w:rsidRPr="00B01930">
        <w:rPr>
          <w:rFonts w:eastAsia="MS Mincho"/>
        </w:rPr>
        <w:t xml:space="preserve">At level 1, the cue-specific prior and the noxious input distributions on trial </w:t>
      </w:r>
      <w:r w:rsidRPr="00B01930">
        <w:rPr>
          <w:rFonts w:eastAsia="MS Mincho"/>
          <w:i/>
        </w:rPr>
        <w:t>t</w:t>
      </w:r>
      <w:r w:rsidRPr="00B01930">
        <w:rPr>
          <w:rFonts w:eastAsia="MS Mincho"/>
        </w:rPr>
        <w:t xml:space="preserve"> are combined into a </w:t>
      </w:r>
      <w:commentRangeStart w:id="34"/>
      <w:r w:rsidRPr="00B01930">
        <w:rPr>
          <w:rFonts w:eastAsia="MS Mincho"/>
        </w:rPr>
        <w:t>perceived pain distribution</w:t>
      </w:r>
      <w:commentRangeEnd w:id="34"/>
      <w:r w:rsidR="004C605B">
        <w:rPr>
          <w:rStyle w:val="CommentReference"/>
        </w:rPr>
        <w:commentReference w:id="34"/>
      </w:r>
      <w:r w:rsidRPr="00B01930">
        <w:rPr>
          <w:rFonts w:eastAsia="MS Mincho"/>
        </w:rPr>
        <w:t xml:space="preserve">, according to Bayes optimal weighting. The mean of the perceived pain distribution is: </w:t>
      </w:r>
    </w:p>
    <w:p w14:paraId="25F5BCDE" w14:textId="77777777" w:rsidR="00B01930" w:rsidRPr="00B01930" w:rsidRDefault="006C1DA0" w:rsidP="00B01930">
      <w:pPr>
        <w:spacing w:line="480" w:lineRule="auto"/>
        <w:rPr>
          <w:rFonts w:eastAsia="MS Mincho"/>
          <w:vertAlign w:val="subscript"/>
        </w:rPr>
      </w:pPr>
      <m:oMath>
        <m:sSubSup>
          <m:sSubSupPr>
            <m:ctrlPr>
              <w:rPr>
                <w:rFonts w:ascii="Cambria Math" w:eastAsia="MS Mincho" w:hAnsi="Cambria Math"/>
                <w:i/>
              </w:rPr>
            </m:ctrlPr>
          </m:sSubSupPr>
          <m:e>
            <m:r>
              <w:rPr>
                <w:rFonts w:ascii="Cambria Math" w:eastAsia="MS Mincho" w:hAnsi="Cambria Math"/>
              </w:rPr>
              <m:t>μ</m:t>
            </m:r>
          </m:e>
          <m:sub>
            <m:r>
              <w:rPr>
                <w:rFonts w:ascii="Cambria Math" w:eastAsia="MS Mincho" w:hAnsi="Cambria Math"/>
              </w:rPr>
              <m:t>t</m:t>
            </m:r>
          </m:sub>
          <m:sup>
            <m:r>
              <w:rPr>
                <w:rFonts w:ascii="Cambria Math" w:eastAsia="MS Mincho" w:hAnsi="Cambria Math"/>
              </w:rPr>
              <m:t>pain</m:t>
            </m:r>
          </m:sup>
        </m:sSubSup>
        <m:r>
          <w:rPr>
            <w:rFonts w:ascii="Cambria Math" w:eastAsia="MS Mincho" w:hAnsi="Cambria Math"/>
          </w:rPr>
          <m:t>=</m:t>
        </m:r>
        <m:sSub>
          <m:sSubPr>
            <m:ctrlPr>
              <w:rPr>
                <w:rFonts w:ascii="Cambria Math" w:eastAsia="MS Mincho" w:hAnsi="Cambria Math"/>
                <w:i/>
              </w:rPr>
            </m:ctrlPr>
          </m:sSubPr>
          <m:e>
            <m:r>
              <w:rPr>
                <w:rFonts w:ascii="Cambria Math" w:eastAsia="MS Mincho" w:hAnsi="Cambria Math"/>
              </w:rPr>
              <m:t>κ</m:t>
            </m:r>
          </m:e>
          <m:sub>
            <m:r>
              <w:rPr>
                <w:rFonts w:ascii="Cambria Math" w:eastAsia="MS Mincho" w:hAnsi="Cambria Math"/>
              </w:rPr>
              <m:t>t</m:t>
            </m:r>
          </m:sub>
        </m:sSub>
        <m:sSubSup>
          <m:sSubSupPr>
            <m:ctrlPr>
              <w:rPr>
                <w:rFonts w:ascii="Cambria Math" w:eastAsia="MS Mincho" w:hAnsi="Cambria Math"/>
                <w:i/>
              </w:rPr>
            </m:ctrlPr>
          </m:sSubSupPr>
          <m:e>
            <m:r>
              <w:rPr>
                <w:rFonts w:ascii="Cambria Math" w:eastAsia="MS Mincho" w:hAnsi="Cambria Math"/>
              </w:rPr>
              <m:t>μ</m:t>
            </m:r>
          </m:e>
          <m:sub>
            <m:r>
              <w:rPr>
                <w:rFonts w:ascii="Cambria Math" w:eastAsia="MS Mincho" w:hAnsi="Cambria Math"/>
              </w:rPr>
              <m:t>t</m:t>
            </m:r>
          </m:sub>
          <m:sup>
            <m:r>
              <w:rPr>
                <w:rFonts w:ascii="Cambria Math" w:eastAsia="MS Mincho" w:hAnsi="Cambria Math"/>
              </w:rPr>
              <m:t>nox</m:t>
            </m:r>
          </m:sup>
        </m:sSubSup>
      </m:oMath>
      <w:r w:rsidR="00B01930" w:rsidRPr="00B01930">
        <w:rPr>
          <w:rFonts w:eastAsia="MS Mincho"/>
        </w:rPr>
        <w:t>+(1-</w:t>
      </w:r>
      <m:oMath>
        <m:sSub>
          <m:sSubPr>
            <m:ctrlPr>
              <w:rPr>
                <w:rFonts w:ascii="Cambria Math" w:eastAsia="MS Mincho" w:hAnsi="Cambria Math"/>
                <w:i/>
              </w:rPr>
            </m:ctrlPr>
          </m:sSubPr>
          <m:e>
            <m:r>
              <w:rPr>
                <w:rFonts w:ascii="Cambria Math" w:eastAsia="MS Mincho" w:hAnsi="Cambria Math"/>
              </w:rPr>
              <m:t>κ</m:t>
            </m:r>
          </m:e>
          <m:sub>
            <m:r>
              <w:rPr>
                <w:rFonts w:ascii="Cambria Math" w:eastAsia="MS Mincho" w:hAnsi="Cambria Math"/>
              </w:rPr>
              <m:t>t</m:t>
            </m:r>
          </m:sub>
        </m:sSub>
        <m:r>
          <w:rPr>
            <w:rFonts w:ascii="Cambria Math" w:eastAsia="MS Mincho" w:hAnsi="Cambria Math"/>
          </w:rPr>
          <m:t>)</m:t>
        </m:r>
        <m:sSubSup>
          <m:sSubSupPr>
            <m:ctrlPr>
              <w:rPr>
                <w:rFonts w:ascii="Cambria Math" w:eastAsia="MS Mincho" w:hAnsi="Cambria Math"/>
                <w:i/>
              </w:rPr>
            </m:ctrlPr>
          </m:sSubSupPr>
          <m:e>
            <m:r>
              <w:rPr>
                <w:rFonts w:ascii="Cambria Math" w:eastAsia="MS Mincho" w:hAnsi="Cambria Math"/>
              </w:rPr>
              <m:t>μ</m:t>
            </m:r>
          </m:e>
          <m:sub>
            <m:r>
              <w:rPr>
                <w:rFonts w:ascii="Cambria Math" w:eastAsia="MS Mincho" w:hAnsi="Cambria Math"/>
              </w:rPr>
              <m:t>c, t</m:t>
            </m:r>
          </m:sub>
          <m:sup>
            <m:r>
              <w:rPr>
                <w:rFonts w:ascii="Cambria Math" w:eastAsia="MS Mincho" w:hAnsi="Cambria Math"/>
              </w:rPr>
              <m:t>prior</m:t>
            </m:r>
          </m:sup>
        </m:sSubSup>
      </m:oMath>
      <w:r w:rsidR="00B01930" w:rsidRPr="00B01930">
        <w:rPr>
          <w:rFonts w:eastAsia="MS Mincho"/>
        </w:rPr>
        <w:tab/>
      </w:r>
      <w:r w:rsidR="00B01930" w:rsidRPr="00B01930">
        <w:rPr>
          <w:rFonts w:eastAsia="MS Mincho"/>
        </w:rPr>
        <w:tab/>
      </w:r>
      <w:r w:rsidR="00B01930" w:rsidRPr="00B01930">
        <w:rPr>
          <w:rFonts w:eastAsia="MS Mincho"/>
        </w:rPr>
        <w:tab/>
      </w:r>
      <w:r w:rsidR="00B01930" w:rsidRPr="00B01930">
        <w:rPr>
          <w:rFonts w:eastAsia="MS Mincho"/>
        </w:rPr>
        <w:tab/>
      </w:r>
      <w:r w:rsidR="00B01930" w:rsidRPr="00B01930">
        <w:rPr>
          <w:rFonts w:eastAsia="MS Mincho"/>
        </w:rPr>
        <w:tab/>
      </w:r>
      <w:r w:rsidR="00B01930" w:rsidRPr="00B01930">
        <w:rPr>
          <w:rFonts w:eastAsia="MS Mincho"/>
        </w:rPr>
        <w:tab/>
      </w:r>
      <w:r w:rsidR="00B01930" w:rsidRPr="00B01930">
        <w:rPr>
          <w:rFonts w:eastAsia="MS Mincho"/>
        </w:rPr>
        <w:tab/>
        <w:t>[2.1]</w:t>
      </w:r>
    </w:p>
    <w:p w14:paraId="5F5B5F06" w14:textId="77777777" w:rsidR="00B01930" w:rsidRPr="00B01930" w:rsidRDefault="00B01930" w:rsidP="00B01930">
      <w:pPr>
        <w:spacing w:line="480" w:lineRule="auto"/>
        <w:rPr>
          <w:rFonts w:eastAsia="MS Mincho"/>
        </w:rPr>
      </w:pPr>
      <w:r w:rsidRPr="00B01930">
        <w:rPr>
          <w:rFonts w:eastAsia="MS Mincho"/>
          <w:position w:val="-12"/>
        </w:rPr>
        <w:object w:dxaOrig="260" w:dyaOrig="360" w14:anchorId="1F9927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pt;height:19.2pt" o:ole="">
            <v:imagedata r:id="rId10" o:title=""/>
          </v:shape>
          <o:OLEObject Type="Embed" ProgID="Equation.3" ShapeID="_x0000_i1025" DrawAspect="Content" ObjectID="_1571998321" r:id="rId11"/>
        </w:object>
      </w:r>
      <w:r w:rsidRPr="00B01930">
        <w:rPr>
          <w:rFonts w:eastAsia="MS Mincho"/>
        </w:rPr>
        <w:t>controls the relative weights of the prior and noxious input distributions. The value of</w:t>
      </w:r>
      <w:r w:rsidRPr="007343AE">
        <w:rPr>
          <w:rFonts w:eastAsia="MS Mincho"/>
          <w:noProof/>
          <w:position w:val="-12"/>
          <w:lang w:eastAsia="en-US"/>
        </w:rPr>
        <w:drawing>
          <wp:inline distT="0" distB="0" distL="0" distR="0" wp14:anchorId="0035287E" wp14:editId="125F1F33">
            <wp:extent cx="182880" cy="243840"/>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880" cy="243840"/>
                    </a:xfrm>
                    <a:prstGeom prst="rect">
                      <a:avLst/>
                    </a:prstGeom>
                    <a:noFill/>
                    <a:ln>
                      <a:noFill/>
                    </a:ln>
                  </pic:spPr>
                </pic:pic>
              </a:graphicData>
            </a:graphic>
          </wp:inline>
        </w:drawing>
      </w:r>
      <w:r w:rsidRPr="00B01930">
        <w:rPr>
          <w:rFonts w:eastAsia="MS Mincho"/>
        </w:rPr>
        <w:t xml:space="preserve">is in turn determined by the relative variances of the prior and noxious-input distributions, such that the distribution with the lowest variance (i.e., highest precision) has the strongest impact on perceived pain: </w:t>
      </w:r>
    </w:p>
    <w:p w14:paraId="4F5942DE" w14:textId="77777777" w:rsidR="00B01930" w:rsidRPr="00B01930" w:rsidRDefault="006C1DA0" w:rsidP="00B01930">
      <w:pPr>
        <w:spacing w:line="480" w:lineRule="auto"/>
        <w:rPr>
          <w:rFonts w:eastAsia="MS Mincho"/>
        </w:rPr>
      </w:pPr>
      <m:oMath>
        <m:sSub>
          <m:sSubPr>
            <m:ctrlPr>
              <w:rPr>
                <w:rFonts w:ascii="Cambria Math" w:eastAsia="MS Mincho" w:hAnsi="Cambria Math"/>
                <w:i/>
              </w:rPr>
            </m:ctrlPr>
          </m:sSubPr>
          <m:e>
            <m:r>
              <w:rPr>
                <w:rFonts w:ascii="Cambria Math" w:eastAsia="MS Mincho" w:hAnsi="Cambria Math"/>
              </w:rPr>
              <m:t>κ</m:t>
            </m:r>
          </m:e>
          <m:sub>
            <m:r>
              <w:rPr>
                <w:rFonts w:ascii="Cambria Math" w:eastAsia="MS Mincho" w:hAnsi="Cambria Math"/>
              </w:rPr>
              <m:t>t</m:t>
            </m:r>
          </m:sub>
        </m:sSub>
        <m:sSubSup>
          <m:sSubSupPr>
            <m:ctrlPr>
              <w:rPr>
                <w:rFonts w:ascii="Cambria Math" w:eastAsia="MS Mincho" w:hAnsi="Cambria Math"/>
                <w:i/>
              </w:rPr>
            </m:ctrlPr>
          </m:sSubSupPr>
          <m:e>
            <m:r>
              <w:rPr>
                <w:rFonts w:ascii="Cambria Math" w:eastAsia="MS Mincho" w:hAnsi="Cambria Math"/>
              </w:rPr>
              <m:t>=σ</m:t>
            </m:r>
          </m:e>
          <m:sub>
            <m:r>
              <w:rPr>
                <w:rFonts w:ascii="Cambria Math" w:eastAsia="MS Mincho" w:hAnsi="Cambria Math"/>
              </w:rPr>
              <m:t>c,t</m:t>
            </m:r>
          </m:sub>
          <m:sup>
            <m:r>
              <w:rPr>
                <w:rFonts w:ascii="Cambria Math" w:eastAsia="MS Mincho" w:hAnsi="Cambria Math"/>
              </w:rPr>
              <m:t>2prior</m:t>
            </m:r>
          </m:sup>
        </m:sSubSup>
      </m:oMath>
      <w:r w:rsidR="00B01930" w:rsidRPr="00B01930">
        <w:rPr>
          <w:rFonts w:eastAsia="MS Mincho"/>
        </w:rPr>
        <w:t>/ (</w:t>
      </w:r>
      <m:oMath>
        <m:sSubSup>
          <m:sSubSupPr>
            <m:ctrlPr>
              <w:rPr>
                <w:rFonts w:ascii="Cambria Math" w:eastAsia="MS Mincho" w:hAnsi="Cambria Math"/>
                <w:i/>
              </w:rPr>
            </m:ctrlPr>
          </m:sSubSupPr>
          <m:e>
            <m:r>
              <w:rPr>
                <w:rFonts w:ascii="Cambria Math" w:eastAsia="MS Mincho" w:hAnsi="Cambria Math"/>
              </w:rPr>
              <m:t>σ</m:t>
            </m:r>
          </m:e>
          <m:sub>
            <m:r>
              <w:rPr>
                <w:rFonts w:ascii="Cambria Math" w:eastAsia="MS Mincho" w:hAnsi="Cambria Math"/>
              </w:rPr>
              <m:t>c, t</m:t>
            </m:r>
          </m:sub>
          <m:sup>
            <m:r>
              <w:rPr>
                <w:rFonts w:ascii="Cambria Math" w:eastAsia="MS Mincho" w:hAnsi="Cambria Math"/>
              </w:rPr>
              <m:t>2prior</m:t>
            </m:r>
          </m:sup>
        </m:sSubSup>
        <m:r>
          <w:rPr>
            <w:rFonts w:ascii="Cambria Math" w:eastAsia="MS Mincho" w:hAnsi="Cambria Math"/>
          </w:rPr>
          <m:t>+</m:t>
        </m:r>
        <m:sSup>
          <m:sSupPr>
            <m:ctrlPr>
              <w:rPr>
                <w:rFonts w:ascii="Cambria Math" w:eastAsia="MS Mincho" w:hAnsi="Cambria Math"/>
                <w:i/>
              </w:rPr>
            </m:ctrlPr>
          </m:sSupPr>
          <m:e>
            <m:r>
              <w:rPr>
                <w:rFonts w:ascii="Cambria Math" w:eastAsia="MS Mincho" w:hAnsi="Cambria Math"/>
              </w:rPr>
              <m:t>σ</m:t>
            </m:r>
          </m:e>
          <m:sup>
            <m:r>
              <w:rPr>
                <w:rFonts w:ascii="Cambria Math" w:eastAsia="MS Mincho" w:hAnsi="Cambria Math"/>
              </w:rPr>
              <m:t>2nox</m:t>
            </m:r>
          </m:sup>
        </m:sSup>
        <m:r>
          <w:rPr>
            <w:rFonts w:ascii="Cambria Math" w:eastAsia="MS Mincho" w:hAnsi="Cambria Math"/>
          </w:rPr>
          <m:t>)</m:t>
        </m:r>
      </m:oMath>
      <w:r w:rsidR="00B01930" w:rsidRPr="00B01930">
        <w:rPr>
          <w:rFonts w:eastAsia="MS Mincho"/>
        </w:rPr>
        <w:t xml:space="preserve"> </w:t>
      </w:r>
      <w:r w:rsidR="00B01930" w:rsidRPr="00B01930">
        <w:rPr>
          <w:rFonts w:eastAsia="MS Mincho"/>
        </w:rPr>
        <w:tab/>
      </w:r>
      <w:r w:rsidR="00B01930" w:rsidRPr="00B01930">
        <w:rPr>
          <w:rFonts w:eastAsia="MS Mincho"/>
        </w:rPr>
        <w:tab/>
      </w:r>
      <w:r w:rsidR="00B01930" w:rsidRPr="00B01930">
        <w:rPr>
          <w:rFonts w:eastAsia="MS Mincho"/>
        </w:rPr>
        <w:tab/>
      </w:r>
      <w:r w:rsidR="00B01930" w:rsidRPr="00B01930">
        <w:rPr>
          <w:rFonts w:eastAsia="MS Mincho"/>
        </w:rPr>
        <w:tab/>
      </w:r>
      <w:r w:rsidR="00B01930" w:rsidRPr="00B01930">
        <w:rPr>
          <w:rFonts w:eastAsia="MS Mincho"/>
        </w:rPr>
        <w:tab/>
      </w:r>
      <w:r w:rsidR="00B01930" w:rsidRPr="00B01930">
        <w:rPr>
          <w:rFonts w:eastAsia="MS Mincho"/>
        </w:rPr>
        <w:tab/>
      </w:r>
      <w:r w:rsidR="00B01930" w:rsidRPr="00B01930">
        <w:rPr>
          <w:rFonts w:eastAsia="MS Mincho"/>
        </w:rPr>
        <w:tab/>
        <w:t>[2.2]</w:t>
      </w:r>
    </w:p>
    <w:p w14:paraId="2E6728C0" w14:textId="77777777" w:rsidR="00B01930" w:rsidRPr="00B01930" w:rsidRDefault="00B01930" w:rsidP="00B01930">
      <w:pPr>
        <w:spacing w:line="480" w:lineRule="auto"/>
        <w:rPr>
          <w:rFonts w:eastAsia="MS Mincho"/>
        </w:rPr>
      </w:pPr>
      <w:r w:rsidRPr="00B01930">
        <w:rPr>
          <w:rFonts w:eastAsia="MS Mincho"/>
        </w:rPr>
        <w:lastRenderedPageBreak/>
        <w:t>The variance of the perceived pain distribution is:</w:t>
      </w:r>
    </w:p>
    <w:p w14:paraId="46930905" w14:textId="7FB94FE3" w:rsidR="00B01930" w:rsidRPr="00B01930" w:rsidRDefault="006C1DA0" w:rsidP="00B01930">
      <w:pPr>
        <w:spacing w:line="480" w:lineRule="auto"/>
        <w:rPr>
          <w:rFonts w:eastAsia="MS Mincho"/>
          <w:vertAlign w:val="subscript"/>
        </w:rPr>
      </w:pPr>
      <m:oMath>
        <m:sSubSup>
          <m:sSubSupPr>
            <m:ctrlPr>
              <w:rPr>
                <w:rFonts w:ascii="Cambria Math" w:eastAsia="MS Mincho" w:hAnsi="Cambria Math"/>
                <w:i/>
              </w:rPr>
            </m:ctrlPr>
          </m:sSubSupPr>
          <m:e>
            <m:r>
              <w:rPr>
                <w:rFonts w:ascii="Cambria Math" w:eastAsia="MS Mincho" w:hAnsi="Cambria Math"/>
              </w:rPr>
              <m:t>σ</m:t>
            </m:r>
          </m:e>
          <m:sub>
            <m:r>
              <w:rPr>
                <w:rFonts w:ascii="Cambria Math" w:eastAsia="MS Mincho" w:hAnsi="Cambria Math"/>
              </w:rPr>
              <m:t>t</m:t>
            </m:r>
          </m:sub>
          <m:sup>
            <m:r>
              <w:rPr>
                <w:rFonts w:ascii="Cambria Math" w:eastAsia="MS Mincho" w:hAnsi="Cambria Math"/>
              </w:rPr>
              <m:t>2pain</m:t>
            </m:r>
          </m:sup>
        </m:sSubSup>
        <m:r>
          <w:rPr>
            <w:rFonts w:ascii="Cambria Math" w:eastAsia="MS Mincho" w:hAnsi="Cambria Math"/>
          </w:rPr>
          <m:t>=</m:t>
        </m:r>
        <m:sSubSup>
          <m:sSubSupPr>
            <m:ctrlPr>
              <w:rPr>
                <w:rFonts w:ascii="Cambria Math" w:eastAsia="MS Mincho" w:hAnsi="Cambria Math"/>
                <w:i/>
              </w:rPr>
            </m:ctrlPr>
          </m:sSubSupPr>
          <m:e>
            <m:r>
              <w:rPr>
                <w:rFonts w:ascii="Cambria Math" w:eastAsia="MS Mincho" w:hAnsi="Cambria Math"/>
              </w:rPr>
              <m:t>(σ</m:t>
            </m:r>
          </m:e>
          <m:sub>
            <m:r>
              <w:rPr>
                <w:rFonts w:ascii="Cambria Math" w:eastAsia="MS Mincho" w:hAnsi="Cambria Math"/>
              </w:rPr>
              <m:t>c, t</m:t>
            </m:r>
          </m:sub>
          <m:sup>
            <m:r>
              <w:rPr>
                <w:rFonts w:ascii="Cambria Math" w:eastAsia="MS Mincho" w:hAnsi="Cambria Math"/>
              </w:rPr>
              <m:t>2prior</m:t>
            </m:r>
          </m:sup>
        </m:sSubSup>
        <m:r>
          <w:rPr>
            <w:rFonts w:ascii="Cambria Math" w:eastAsia="MS Mincho" w:hAnsi="Cambria Math"/>
          </w:rPr>
          <m:t>*</m:t>
        </m:r>
        <m:sSubSup>
          <m:sSubSupPr>
            <m:ctrlPr>
              <w:rPr>
                <w:rFonts w:ascii="Cambria Math" w:eastAsia="MS Mincho" w:hAnsi="Cambria Math"/>
                <w:i/>
              </w:rPr>
            </m:ctrlPr>
          </m:sSubSupPr>
          <m:e>
            <m:r>
              <w:rPr>
                <w:rFonts w:ascii="Cambria Math" w:eastAsia="MS Mincho" w:hAnsi="Cambria Math"/>
              </w:rPr>
              <m:t>σ</m:t>
            </m:r>
          </m:e>
          <m:sub>
            <m:r>
              <w:rPr>
                <w:rFonts w:ascii="Cambria Math" w:eastAsia="MS Mincho" w:hAnsi="Cambria Math"/>
              </w:rPr>
              <m:t>t</m:t>
            </m:r>
          </m:sub>
          <m:sup>
            <m:r>
              <w:rPr>
                <w:rFonts w:ascii="Cambria Math" w:eastAsia="MS Mincho" w:hAnsi="Cambria Math"/>
              </w:rPr>
              <m:t>2nox</m:t>
            </m:r>
          </m:sup>
        </m:sSubSup>
        <m:r>
          <w:rPr>
            <w:rFonts w:ascii="Cambria Math" w:eastAsia="MS Mincho" w:hAnsi="Cambria Math"/>
          </w:rPr>
          <m:t>)/</m:t>
        </m:r>
      </m:oMath>
      <w:r w:rsidR="00B01930" w:rsidRPr="00B01930">
        <w:rPr>
          <w:rFonts w:eastAsia="MS Mincho"/>
        </w:rPr>
        <w:t>(</w:t>
      </w:r>
      <m:oMath>
        <m:sSubSup>
          <m:sSubSupPr>
            <m:ctrlPr>
              <w:rPr>
                <w:rFonts w:ascii="Cambria Math" w:eastAsia="MS Mincho" w:hAnsi="Cambria Math"/>
                <w:i/>
              </w:rPr>
            </m:ctrlPr>
          </m:sSubSupPr>
          <m:e>
            <m:r>
              <w:rPr>
                <w:rFonts w:ascii="Cambria Math" w:eastAsia="MS Mincho" w:hAnsi="Cambria Math"/>
              </w:rPr>
              <m:t>σ</m:t>
            </m:r>
          </m:e>
          <m:sub>
            <m:r>
              <w:rPr>
                <w:rFonts w:ascii="Cambria Math" w:eastAsia="MS Mincho" w:hAnsi="Cambria Math"/>
              </w:rPr>
              <m:t>c, t</m:t>
            </m:r>
          </m:sub>
          <m:sup>
            <m:r>
              <w:rPr>
                <w:rFonts w:ascii="Cambria Math" w:eastAsia="MS Mincho" w:hAnsi="Cambria Math"/>
              </w:rPr>
              <m:t>2prior</m:t>
            </m:r>
          </m:sup>
        </m:sSubSup>
        <m:r>
          <w:rPr>
            <w:rFonts w:ascii="Cambria Math" w:eastAsia="MS Mincho" w:hAnsi="Cambria Math"/>
          </w:rPr>
          <m:t>+</m:t>
        </m:r>
        <m:sSubSup>
          <m:sSubSupPr>
            <m:ctrlPr>
              <w:rPr>
                <w:rFonts w:ascii="Cambria Math" w:eastAsia="MS Mincho" w:hAnsi="Cambria Math"/>
                <w:i/>
              </w:rPr>
            </m:ctrlPr>
          </m:sSubSupPr>
          <m:e>
            <m:r>
              <w:rPr>
                <w:rFonts w:ascii="Cambria Math" w:eastAsia="MS Mincho" w:hAnsi="Cambria Math"/>
              </w:rPr>
              <m:t>σ</m:t>
            </m:r>
          </m:e>
          <m:sub>
            <m:r>
              <w:rPr>
                <w:rFonts w:ascii="Cambria Math" w:eastAsia="MS Mincho" w:hAnsi="Cambria Math"/>
              </w:rPr>
              <m:t>t</m:t>
            </m:r>
          </m:sub>
          <m:sup>
            <m:r>
              <w:rPr>
                <w:rFonts w:ascii="Cambria Math" w:eastAsia="MS Mincho" w:hAnsi="Cambria Math"/>
              </w:rPr>
              <m:t>2nox</m:t>
            </m:r>
          </m:sup>
        </m:sSubSup>
      </m:oMath>
      <w:r w:rsidR="00B01930" w:rsidRPr="00B01930">
        <w:rPr>
          <w:rFonts w:eastAsia="MS Mincho"/>
        </w:rPr>
        <w:t>)</w:t>
      </w:r>
      <w:r w:rsidR="003D600A">
        <w:rPr>
          <w:rFonts w:eastAsia="MS Mincho"/>
        </w:rPr>
        <w:t xml:space="preserve"> + </w:t>
      </w:r>
      <m:oMath>
        <m:r>
          <w:rPr>
            <w:rFonts w:ascii="Cambria Math" w:eastAsia="MS Mincho" w:hAnsi="Cambria Math"/>
          </w:rPr>
          <m:t>θ</m:t>
        </m:r>
      </m:oMath>
      <w:r w:rsidR="00B01930" w:rsidRPr="00B01930">
        <w:rPr>
          <w:rFonts w:eastAsia="MS Mincho"/>
        </w:rPr>
        <w:tab/>
      </w:r>
      <w:r w:rsidR="00B01930" w:rsidRPr="00B01930">
        <w:rPr>
          <w:rFonts w:eastAsia="MS Mincho"/>
        </w:rPr>
        <w:tab/>
      </w:r>
      <w:r w:rsidR="00B01930" w:rsidRPr="00B01930">
        <w:rPr>
          <w:rFonts w:eastAsia="MS Mincho"/>
        </w:rPr>
        <w:tab/>
      </w:r>
      <w:r w:rsidR="00B01930" w:rsidRPr="00B01930">
        <w:rPr>
          <w:rFonts w:eastAsia="MS Mincho"/>
        </w:rPr>
        <w:tab/>
      </w:r>
      <w:r w:rsidR="00B01930" w:rsidRPr="00B01930">
        <w:rPr>
          <w:rFonts w:eastAsia="MS Mincho"/>
        </w:rPr>
        <w:tab/>
        <w:t>[2.</w:t>
      </w:r>
      <w:commentRangeStart w:id="35"/>
      <w:r w:rsidR="00B01930" w:rsidRPr="00B01930">
        <w:rPr>
          <w:rFonts w:eastAsia="MS Mincho"/>
        </w:rPr>
        <w:t>3</w:t>
      </w:r>
      <w:commentRangeEnd w:id="35"/>
      <w:r w:rsidR="00B01930" w:rsidRPr="00B01930">
        <w:rPr>
          <w:rFonts w:eastAsia="Times New Roman"/>
          <w:sz w:val="18"/>
          <w:szCs w:val="18"/>
        </w:rPr>
        <w:commentReference w:id="35"/>
      </w:r>
      <w:r w:rsidR="00B01930" w:rsidRPr="00B01930">
        <w:rPr>
          <w:rFonts w:eastAsia="MS Mincho"/>
        </w:rPr>
        <w:t>]</w:t>
      </w:r>
    </w:p>
    <w:p w14:paraId="12ADE81D" w14:textId="5DF35BEA" w:rsidR="009F7A4F" w:rsidRPr="00785DA4" w:rsidRDefault="009F7A4F" w:rsidP="009F7A4F">
      <w:pPr>
        <w:spacing w:line="480" w:lineRule="auto"/>
        <w:rPr>
          <w:rFonts w:eastAsia="Times New Roman"/>
        </w:rPr>
      </w:pPr>
      <w:r>
        <w:rPr>
          <w:rFonts w:eastAsia="MS Mincho"/>
        </w:rPr>
        <w:t xml:space="preserve">Parameter </w:t>
      </w:r>
      <w:commentRangeStart w:id="36"/>
      <w:commentRangeStart w:id="37"/>
      <m:oMath>
        <m:r>
          <w:rPr>
            <w:rFonts w:ascii="Cambria Math" w:eastAsia="MS Mincho" w:hAnsi="Cambria Math"/>
          </w:rPr>
          <m:t>θ</m:t>
        </m:r>
        <w:commentRangeEnd w:id="36"/>
        <m:r>
          <m:rPr>
            <m:sty m:val="p"/>
          </m:rPr>
          <w:rPr>
            <w:rStyle w:val="CommentReference"/>
          </w:rPr>
          <w:commentReference w:id="36"/>
        </m:r>
        <w:commentRangeEnd w:id="37"/>
        <m:r>
          <m:rPr>
            <m:sty m:val="p"/>
          </m:rPr>
          <w:rPr>
            <w:rStyle w:val="CommentReference"/>
          </w:rPr>
          <w:commentReference w:id="37"/>
        </m:r>
      </m:oMath>
      <w:r>
        <w:rPr>
          <w:rFonts w:eastAsia="MS Mincho"/>
        </w:rPr>
        <w:t xml:space="preserve"> </w:t>
      </w:r>
      <w:r>
        <w:t xml:space="preserve">allows the variance of the perceived pain distribution to change, effectively modulating the learning rate at Level 2 (see below, equation 2.5). </w:t>
      </w:r>
      <w:r>
        <w:rPr>
          <w:rFonts w:eastAsia="MS Mincho"/>
        </w:rPr>
        <w:t>We implemented a</w:t>
      </w:r>
      <w:r w:rsidRPr="00B01930">
        <w:rPr>
          <w:rFonts w:eastAsia="MS Mincho"/>
        </w:rPr>
        <w:t xml:space="preserve"> confirmation bias in learning rate by specifying </w:t>
      </w:r>
      <m:oMath>
        <m:r>
          <w:rPr>
            <w:rFonts w:ascii="Cambria Math" w:eastAsia="MS Mincho" w:hAnsi="Cambria Math"/>
          </w:rPr>
          <m:t>θ</m:t>
        </m:r>
      </m:oMath>
      <w:r w:rsidRPr="00B01930">
        <w:rPr>
          <w:rFonts w:eastAsia="Times New Roman"/>
        </w:rPr>
        <w:t xml:space="preserve"> depending on whether the </w:t>
      </w:r>
      <w:r w:rsidR="00785DA4">
        <w:rPr>
          <w:rFonts w:eastAsia="Times New Roman"/>
        </w:rPr>
        <w:t>sign of (</w:t>
      </w:r>
      <m:oMath>
        <m:sSubSup>
          <m:sSubSupPr>
            <m:ctrlPr>
              <w:rPr>
                <w:rFonts w:ascii="Cambria Math" w:eastAsia="MS Mincho" w:hAnsi="Cambria Math"/>
                <w:i/>
              </w:rPr>
            </m:ctrlPr>
          </m:sSubSupPr>
          <m:e>
            <m:r>
              <w:rPr>
                <w:rFonts w:ascii="Cambria Math" w:eastAsia="MS Mincho" w:hAnsi="Cambria Math"/>
              </w:rPr>
              <m:t>μ</m:t>
            </m:r>
          </m:e>
          <m:sub>
            <m:r>
              <w:rPr>
                <w:rFonts w:ascii="Cambria Math" w:eastAsia="MS Mincho" w:hAnsi="Cambria Math"/>
              </w:rPr>
              <m:t>t</m:t>
            </m:r>
          </m:sub>
          <m:sup>
            <m:r>
              <w:rPr>
                <w:rFonts w:ascii="Cambria Math" w:eastAsia="MS Mincho" w:hAnsi="Cambria Math"/>
              </w:rPr>
              <m:t>pain</m:t>
            </m:r>
            <m:r>
              <m:rPr>
                <m:sty m:val="p"/>
              </m:rPr>
              <w:rPr>
                <w:rStyle w:val="CommentReference"/>
              </w:rPr>
              <w:commentReference w:id="38"/>
            </m:r>
          </m:sup>
        </m:sSubSup>
      </m:oMath>
      <w:r w:rsidR="00785DA4">
        <w:rPr>
          <w:rFonts w:eastAsia="Times New Roman"/>
        </w:rPr>
        <w:t xml:space="preserve"> - </w:t>
      </w:r>
      <m:oMath>
        <m:sSubSup>
          <m:sSubSupPr>
            <m:ctrlPr>
              <w:rPr>
                <w:rFonts w:ascii="Cambria Math" w:eastAsia="MS Mincho" w:hAnsi="Cambria Math"/>
                <w:i/>
              </w:rPr>
            </m:ctrlPr>
          </m:sSubSupPr>
          <m:e>
            <m:r>
              <w:rPr>
                <w:rFonts w:ascii="Cambria Math" w:eastAsia="MS Mincho" w:hAnsi="Cambria Math"/>
              </w:rPr>
              <m:t>μ</m:t>
            </m:r>
          </m:e>
          <m:sub>
            <m:r>
              <w:rPr>
                <w:rFonts w:ascii="Cambria Math" w:eastAsia="MS Mincho" w:hAnsi="Cambria Math"/>
              </w:rPr>
              <m:t>c, t</m:t>
            </m:r>
          </m:sub>
          <m:sup>
            <m:r>
              <w:rPr>
                <w:rFonts w:ascii="Cambria Math" w:eastAsia="MS Mincho" w:hAnsi="Cambria Math"/>
              </w:rPr>
              <m:t>prior</m:t>
            </m:r>
          </m:sup>
        </m:sSubSup>
      </m:oMath>
      <w:r w:rsidR="00785DA4">
        <w:rPr>
          <w:rFonts w:eastAsia="Times New Roman"/>
        </w:rPr>
        <w:t xml:space="preserve">), i.e., the </w:t>
      </w:r>
      <w:r w:rsidR="004F6435">
        <w:rPr>
          <w:rFonts w:eastAsia="Times New Roman"/>
        </w:rPr>
        <w:t xml:space="preserve">pain </w:t>
      </w:r>
      <w:r w:rsidR="00785DA4">
        <w:rPr>
          <w:rFonts w:eastAsia="Times New Roman"/>
        </w:rPr>
        <w:t xml:space="preserve">prediction error, </w:t>
      </w:r>
      <w:r w:rsidRPr="00B01930">
        <w:rPr>
          <w:rFonts w:eastAsia="Times New Roman"/>
        </w:rPr>
        <w:t>is consistent or inconsistent with the preceding cue’s initial low or high pain association:</w:t>
      </w:r>
    </w:p>
    <w:p w14:paraId="26656B2A" w14:textId="31F9177A" w:rsidR="00785DA4" w:rsidRDefault="00785DA4" w:rsidP="009F7A4F">
      <w:pPr>
        <w:spacing w:line="480" w:lineRule="auto"/>
      </w:pPr>
      <w:commentRangeStart w:id="39"/>
      <m:oMath>
        <m:r>
          <w:rPr>
            <w:rFonts w:ascii="Cambria Math" w:eastAsia="MS Mincho" w:hAnsi="Cambria Math"/>
          </w:rPr>
          <m:t>θ</m:t>
        </m:r>
        <w:commentRangeEnd w:id="39"/>
        <m:r>
          <m:rPr>
            <m:sty m:val="p"/>
          </m:rPr>
          <w:rPr>
            <w:rStyle w:val="CommentReference"/>
          </w:rPr>
          <w:commentReference w:id="39"/>
        </m:r>
        <m:r>
          <m:rPr>
            <m:sty m:val="p"/>
          </m:rPr>
          <w:rPr>
            <w:rFonts w:ascii="Cambria Math" w:eastAsia="MS Mincho" w:hAnsi="Cambria Math"/>
          </w:rPr>
          <m:t>=</m:t>
        </m:r>
        <m:d>
          <m:dPr>
            <m:begChr m:val="{"/>
            <m:endChr m:val=""/>
            <m:ctrlPr>
              <w:rPr>
                <w:rFonts w:ascii="Cambria Math" w:eastAsia="MS Mincho" w:hAnsi="Cambria Math"/>
                <w:i/>
              </w:rPr>
            </m:ctrlPr>
          </m:dPr>
          <m:e>
            <m:eqArr>
              <m:eqArrPr>
                <m:ctrlPr>
                  <w:rPr>
                    <w:rFonts w:ascii="Cambria Math" w:eastAsia="MS Mincho" w:hAnsi="Cambria Math"/>
                  </w:rPr>
                </m:ctrlPr>
              </m:eqArrPr>
              <m:e>
                <m:sSub>
                  <m:sSubPr>
                    <m:ctrlPr>
                      <w:rPr>
                        <w:rFonts w:ascii="Cambria Math" w:eastAsia="MS Mincho" w:hAnsi="Cambria Math"/>
                        <w:i/>
                      </w:rPr>
                    </m:ctrlPr>
                  </m:sSubPr>
                  <m:e>
                    <m:r>
                      <w:rPr>
                        <w:rFonts w:ascii="Cambria Math" w:eastAsia="MS Mincho" w:hAnsi="Cambria Math"/>
                      </w:rPr>
                      <m:t>θ</m:t>
                    </m:r>
                  </m:e>
                  <m:sub>
                    <m:r>
                      <w:rPr>
                        <w:rFonts w:ascii="Cambria Math" w:eastAsia="MS Mincho" w:hAnsi="Cambria Math"/>
                      </w:rPr>
                      <m:t>c</m:t>
                    </m:r>
                  </m:sub>
                </m:sSub>
                <m:r>
                  <m:rPr>
                    <m:sty m:val="p"/>
                  </m:rPr>
                  <w:rPr>
                    <w:rFonts w:ascii="Cambria Math" w:eastAsia="MS Mincho" w:hAnsi="Cambria Math"/>
                  </w:rPr>
                  <m:t xml:space="preserve"> if (</m:t>
                </m:r>
                <w:commentRangeStart w:id="40"/>
                <m:r>
                  <m:rPr>
                    <m:sty m:val="p"/>
                  </m:rPr>
                  <w:rPr>
                    <w:rFonts w:ascii="Cambria Math" w:eastAsia="MS Mincho" w:hAnsi="Cambria Math"/>
                  </w:rPr>
                  <m:t>PE</m:t>
                </m:r>
                <w:commentRangeEnd w:id="40"/>
                <m:r>
                  <m:rPr>
                    <m:sty m:val="p"/>
                  </m:rPr>
                  <w:rPr>
                    <w:rStyle w:val="CommentReference"/>
                  </w:rPr>
                  <w:commentReference w:id="40"/>
                </m:r>
                <m:r>
                  <m:rPr>
                    <m:sty m:val="p"/>
                  </m:rPr>
                  <w:rPr>
                    <w:rFonts w:ascii="Cambria Math" w:eastAsia="MS Mincho" w:hAnsi="Cambria Math"/>
                  </w:rPr>
                  <m:t>&gt;0 and c=</m:t>
                </m:r>
                <m:sSub>
                  <m:sSubPr>
                    <m:ctrlPr>
                      <w:rPr>
                        <w:rFonts w:ascii="Cambria Math" w:eastAsia="MS Mincho" w:hAnsi="Cambria Math"/>
                      </w:rPr>
                    </m:ctrlPr>
                  </m:sSubPr>
                  <m:e>
                    <m:r>
                      <m:rPr>
                        <m:sty m:val="p"/>
                      </m:rPr>
                      <w:rPr>
                        <w:rFonts w:ascii="Cambria Math" w:eastAsia="MS Mincho" w:hAnsi="Cambria Math"/>
                      </w:rPr>
                      <m:t>c</m:t>
                    </m:r>
                  </m:e>
                  <m:sub>
                    <m:r>
                      <m:rPr>
                        <m:sty m:val="p"/>
                      </m:rPr>
                      <w:rPr>
                        <w:rFonts w:ascii="Cambria Math" w:eastAsia="MS Mincho" w:hAnsi="Cambria Math"/>
                      </w:rPr>
                      <m:t>high</m:t>
                    </m:r>
                  </m:sub>
                </m:sSub>
                <m:r>
                  <m:rPr>
                    <m:sty m:val="p"/>
                  </m:rPr>
                  <w:rPr>
                    <w:rFonts w:ascii="Cambria Math" w:eastAsia="MS Mincho" w:hAnsi="Cambria Math"/>
                  </w:rPr>
                  <m:t>) or (PE&lt;0 and c=</m:t>
                </m:r>
                <m:sSub>
                  <m:sSubPr>
                    <m:ctrlPr>
                      <w:rPr>
                        <w:rFonts w:ascii="Cambria Math" w:eastAsia="MS Mincho" w:hAnsi="Cambria Math"/>
                      </w:rPr>
                    </m:ctrlPr>
                  </m:sSubPr>
                  <m:e>
                    <m:r>
                      <m:rPr>
                        <m:sty m:val="p"/>
                      </m:rPr>
                      <w:rPr>
                        <w:rFonts w:ascii="Cambria Math" w:eastAsia="MS Mincho" w:hAnsi="Cambria Math"/>
                      </w:rPr>
                      <m:t>c</m:t>
                    </m:r>
                  </m:e>
                  <m:sub>
                    <m:r>
                      <m:rPr>
                        <m:sty m:val="p"/>
                      </m:rPr>
                      <w:rPr>
                        <w:rFonts w:ascii="Cambria Math" w:eastAsia="MS Mincho" w:hAnsi="Cambria Math"/>
                      </w:rPr>
                      <m:t>low</m:t>
                    </m:r>
                  </m:sub>
                </m:sSub>
                <m:r>
                  <m:rPr>
                    <m:sty m:val="p"/>
                  </m:rPr>
                  <w:rPr>
                    <w:rFonts w:ascii="Cambria Math" w:eastAsia="MS Mincho" w:hAnsi="Cambria Math"/>
                  </w:rPr>
                  <m:t>)</m:t>
                </m:r>
              </m:e>
              <m:e>
                <m:sSub>
                  <m:sSubPr>
                    <m:ctrlPr>
                      <w:rPr>
                        <w:rFonts w:ascii="Cambria Math" w:eastAsia="MS Mincho" w:hAnsi="Cambria Math"/>
                        <w:i/>
                      </w:rPr>
                    </m:ctrlPr>
                  </m:sSubPr>
                  <m:e>
                    <m:r>
                      <w:rPr>
                        <w:rFonts w:ascii="Cambria Math" w:eastAsia="MS Mincho" w:hAnsi="Cambria Math"/>
                      </w:rPr>
                      <m:t>θ</m:t>
                    </m:r>
                  </m:e>
                  <m:sub>
                    <m:r>
                      <w:rPr>
                        <w:rFonts w:ascii="Cambria Math" w:eastAsia="MS Mincho" w:hAnsi="Cambria Math"/>
                      </w:rPr>
                      <m:t>i</m:t>
                    </m:r>
                  </m:sub>
                </m:sSub>
                <m:r>
                  <m:rPr>
                    <m:sty m:val="p"/>
                  </m:rPr>
                  <w:rPr>
                    <w:rFonts w:ascii="Cambria Math" w:eastAsia="MS Mincho" w:hAnsi="Cambria Math"/>
                  </w:rPr>
                  <m:t xml:space="preserve"> if (PE&gt;0 and c=</m:t>
                </m:r>
                <m:sSub>
                  <m:sSubPr>
                    <m:ctrlPr>
                      <w:rPr>
                        <w:rFonts w:ascii="Cambria Math" w:eastAsia="MS Mincho" w:hAnsi="Cambria Math"/>
                      </w:rPr>
                    </m:ctrlPr>
                  </m:sSubPr>
                  <m:e>
                    <m:r>
                      <m:rPr>
                        <m:sty m:val="p"/>
                      </m:rPr>
                      <w:rPr>
                        <w:rFonts w:ascii="Cambria Math" w:eastAsia="MS Mincho" w:hAnsi="Cambria Math"/>
                      </w:rPr>
                      <m:t>c</m:t>
                    </m:r>
                  </m:e>
                  <m:sub>
                    <m:r>
                      <m:rPr>
                        <m:sty m:val="p"/>
                      </m:rPr>
                      <w:rPr>
                        <w:rFonts w:ascii="Cambria Math" w:eastAsia="MS Mincho" w:hAnsi="Cambria Math"/>
                      </w:rPr>
                      <m:t>low</m:t>
                    </m:r>
                  </m:sub>
                </m:sSub>
                <m:r>
                  <m:rPr>
                    <m:sty m:val="p"/>
                  </m:rPr>
                  <w:rPr>
                    <w:rFonts w:ascii="Cambria Math" w:eastAsia="MS Mincho" w:hAnsi="Cambria Math"/>
                  </w:rPr>
                  <m:t>) or (PE&lt;0 and c=</m:t>
                </m:r>
                <m:sSub>
                  <m:sSubPr>
                    <m:ctrlPr>
                      <w:rPr>
                        <w:rFonts w:ascii="Cambria Math" w:eastAsia="MS Mincho" w:hAnsi="Cambria Math"/>
                      </w:rPr>
                    </m:ctrlPr>
                  </m:sSubPr>
                  <m:e>
                    <m:r>
                      <m:rPr>
                        <m:sty m:val="p"/>
                      </m:rPr>
                      <w:rPr>
                        <w:rFonts w:ascii="Cambria Math" w:eastAsia="MS Mincho" w:hAnsi="Cambria Math"/>
                      </w:rPr>
                      <m:t>c</m:t>
                    </m:r>
                  </m:e>
                  <m:sub>
                    <m:r>
                      <m:rPr>
                        <m:sty m:val="p"/>
                      </m:rPr>
                      <w:rPr>
                        <w:rFonts w:ascii="Cambria Math" w:eastAsia="MS Mincho" w:hAnsi="Cambria Math"/>
                      </w:rPr>
                      <m:t>high</m:t>
                    </m:r>
                  </m:sub>
                </m:sSub>
                <m:r>
                  <m:rPr>
                    <m:sty m:val="p"/>
                  </m:rPr>
                  <w:rPr>
                    <w:rFonts w:ascii="Cambria Math" w:eastAsia="MS Mincho" w:hAnsi="Cambria Math"/>
                  </w:rPr>
                  <m:t>)</m:t>
                </m:r>
              </m:e>
            </m:eqArr>
          </m:e>
        </m:d>
      </m:oMath>
      <w:r w:rsidR="009F7A4F" w:rsidRPr="00B01930">
        <w:rPr>
          <w:rFonts w:eastAsia="MS Mincho"/>
        </w:rPr>
        <w:tab/>
      </w:r>
      <w:r>
        <w:rPr>
          <w:rFonts w:eastAsia="MS Mincho"/>
        </w:rPr>
        <w:tab/>
      </w:r>
      <w:r>
        <w:rPr>
          <w:rFonts w:eastAsia="MS Mincho"/>
        </w:rPr>
        <w:tab/>
      </w:r>
      <w:r w:rsidRPr="00B01930">
        <w:rPr>
          <w:rFonts w:eastAsia="MS Mincho"/>
        </w:rPr>
        <w:t>[2.4]</w:t>
      </w:r>
    </w:p>
    <w:p w14:paraId="68641829" w14:textId="1BCCFE41" w:rsidR="009F7A4F" w:rsidRDefault="009F7A4F" w:rsidP="009F7A4F">
      <w:pPr>
        <w:spacing w:line="480" w:lineRule="auto"/>
        <w:rPr>
          <w:rFonts w:eastAsia="MS Mincho"/>
        </w:rPr>
      </w:pPr>
      <w:r>
        <w:t xml:space="preserve">If </w:t>
      </w:r>
      <m:oMath>
        <m:r>
          <w:rPr>
            <w:rFonts w:ascii="Cambria Math" w:eastAsia="MS Mincho" w:hAnsi="Cambria Math"/>
          </w:rPr>
          <m:t>θ</m:t>
        </m:r>
      </m:oMath>
      <w:r>
        <w:rPr>
          <w:vertAlign w:val="subscript"/>
        </w:rPr>
        <w:t>c</w:t>
      </w:r>
      <w:r w:rsidRPr="00867578">
        <w:t xml:space="preserve"> </w:t>
      </w:r>
      <w:r>
        <w:t>is lower than</w:t>
      </w:r>
      <w:r w:rsidRPr="00867578">
        <w:t xml:space="preserve"> </w:t>
      </w:r>
      <m:oMath>
        <m:r>
          <w:rPr>
            <w:rFonts w:ascii="Cambria Math" w:eastAsia="MS Mincho" w:hAnsi="Cambria Math"/>
          </w:rPr>
          <m:t>θ</m:t>
        </m:r>
      </m:oMath>
      <w:r>
        <w:rPr>
          <w:vertAlign w:val="subscript"/>
        </w:rPr>
        <w:t>i</w:t>
      </w:r>
      <w:r w:rsidRPr="00867578">
        <w:t xml:space="preserve"> this implies a confirmation bias</w:t>
      </w:r>
    </w:p>
    <w:p w14:paraId="20095A0B" w14:textId="2EE268AF" w:rsidR="00B01930" w:rsidRPr="00B01930" w:rsidRDefault="00B01930" w:rsidP="00B01930">
      <w:pPr>
        <w:spacing w:line="480" w:lineRule="auto"/>
        <w:rPr>
          <w:rFonts w:eastAsia="MS Mincho"/>
        </w:rPr>
      </w:pPr>
      <w:r w:rsidRPr="00B01930">
        <w:rPr>
          <w:rFonts w:eastAsia="MS Mincho"/>
        </w:rPr>
        <w:t xml:space="preserve">At level 2, the cue-based expectation is updated toward the perceived pain outcome, again according to Bayes optimal weighting, such that mean of the </w:t>
      </w:r>
      <w:r w:rsidR="00CB113A">
        <w:rPr>
          <w:rFonts w:eastAsia="MS Mincho"/>
        </w:rPr>
        <w:t xml:space="preserve">updated </w:t>
      </w:r>
      <w:r w:rsidRPr="00B01930">
        <w:rPr>
          <w:rFonts w:eastAsia="MS Mincho"/>
        </w:rPr>
        <w:t>expectation is:</w:t>
      </w:r>
      <w:r w:rsidRPr="00B01930">
        <w:rPr>
          <w:rFonts w:eastAsia="MS Mincho"/>
        </w:rPr>
        <w:tab/>
      </w:r>
    </w:p>
    <w:p w14:paraId="21D026D3" w14:textId="09746BCA" w:rsidR="00B01930" w:rsidRPr="00B01930" w:rsidRDefault="006C1DA0" w:rsidP="00B01930">
      <w:pPr>
        <w:spacing w:line="480" w:lineRule="auto"/>
        <w:rPr>
          <w:rFonts w:eastAsia="MS Mincho"/>
        </w:rPr>
      </w:pPr>
      <m:oMath>
        <m:sSubSup>
          <m:sSubSupPr>
            <m:ctrlPr>
              <w:rPr>
                <w:rFonts w:ascii="Cambria Math" w:eastAsia="MS Mincho" w:hAnsi="Cambria Math"/>
                <w:i/>
              </w:rPr>
            </m:ctrlPr>
          </m:sSubSupPr>
          <m:e>
            <m:r>
              <w:rPr>
                <w:rFonts w:ascii="Cambria Math" w:eastAsia="MS Mincho" w:hAnsi="Cambria Math"/>
              </w:rPr>
              <m:t>μ</m:t>
            </m:r>
          </m:e>
          <m:sub>
            <m:r>
              <w:rPr>
                <w:rFonts w:ascii="Cambria Math" w:eastAsia="MS Mincho" w:hAnsi="Cambria Math"/>
              </w:rPr>
              <m:t>c,t+1</m:t>
            </m:r>
          </m:sub>
          <m:sup>
            <m:r>
              <w:rPr>
                <w:rFonts w:ascii="Cambria Math" w:eastAsia="MS Mincho" w:hAnsi="Cambria Math"/>
              </w:rPr>
              <m:t>prior</m:t>
            </m:r>
          </m:sup>
        </m:sSubSup>
        <m:r>
          <w:rPr>
            <w:rFonts w:ascii="Cambria Math" w:eastAsia="MS Mincho" w:hAnsi="Cambria Math"/>
          </w:rPr>
          <m:t>=</m:t>
        </m:r>
        <m:sSub>
          <m:sSubPr>
            <m:ctrlPr>
              <w:rPr>
                <w:rFonts w:ascii="Cambria Math" w:eastAsia="MS Mincho" w:hAnsi="Cambria Math"/>
                <w:i/>
              </w:rPr>
            </m:ctrlPr>
          </m:sSubPr>
          <m:e>
            <m:r>
              <w:rPr>
                <w:rFonts w:ascii="Cambria Math" w:eastAsia="MS Mincho" w:hAnsi="Cambria Math"/>
              </w:rPr>
              <m:t>λ</m:t>
            </m:r>
          </m:e>
          <m:sub>
            <m:r>
              <w:rPr>
                <w:rFonts w:ascii="Cambria Math" w:eastAsia="MS Mincho" w:hAnsi="Cambria Math"/>
              </w:rPr>
              <m:t>t</m:t>
            </m:r>
          </m:sub>
        </m:sSub>
        <m:sSubSup>
          <m:sSubSupPr>
            <m:ctrlPr>
              <w:rPr>
                <w:rFonts w:ascii="Cambria Math" w:eastAsia="MS Mincho" w:hAnsi="Cambria Math"/>
                <w:i/>
              </w:rPr>
            </m:ctrlPr>
          </m:sSubSupPr>
          <m:e>
            <m:r>
              <w:rPr>
                <w:rFonts w:ascii="Cambria Math" w:eastAsia="MS Mincho" w:hAnsi="Cambria Math"/>
              </w:rPr>
              <m:t>μ</m:t>
            </m:r>
          </m:e>
          <m:sub>
            <m:r>
              <w:rPr>
                <w:rFonts w:ascii="Cambria Math" w:eastAsia="MS Mincho" w:hAnsi="Cambria Math"/>
              </w:rPr>
              <m:t>t</m:t>
            </m:r>
          </m:sub>
          <m:sup>
            <m:r>
              <w:rPr>
                <w:rFonts w:ascii="Cambria Math" w:eastAsia="MS Mincho" w:hAnsi="Cambria Math"/>
              </w:rPr>
              <m:t>pain</m:t>
            </m:r>
          </m:sup>
        </m:sSubSup>
      </m:oMath>
      <w:r w:rsidR="00B01930" w:rsidRPr="00B01930">
        <w:rPr>
          <w:rFonts w:eastAsia="MS Mincho"/>
        </w:rPr>
        <w:t>+(1-</w:t>
      </w:r>
      <m:oMath>
        <m:sSub>
          <m:sSubPr>
            <m:ctrlPr>
              <w:rPr>
                <w:rFonts w:ascii="Cambria Math" w:eastAsia="MS Mincho" w:hAnsi="Cambria Math"/>
                <w:i/>
              </w:rPr>
            </m:ctrlPr>
          </m:sSubPr>
          <m:e>
            <m:r>
              <w:rPr>
                <w:rFonts w:ascii="Cambria Math" w:eastAsia="MS Mincho" w:hAnsi="Cambria Math"/>
              </w:rPr>
              <m:t>λ</m:t>
            </m:r>
          </m:e>
          <m:sub>
            <m:r>
              <w:rPr>
                <w:rFonts w:ascii="Cambria Math" w:eastAsia="MS Mincho" w:hAnsi="Cambria Math"/>
              </w:rPr>
              <m:t>t</m:t>
            </m:r>
          </m:sub>
        </m:sSub>
        <m:r>
          <w:rPr>
            <w:rFonts w:ascii="Cambria Math" w:eastAsia="MS Mincho" w:hAnsi="Cambria Math"/>
          </w:rPr>
          <m:t>)</m:t>
        </m:r>
        <m:sSubSup>
          <m:sSubSupPr>
            <m:ctrlPr>
              <w:rPr>
                <w:rFonts w:ascii="Cambria Math" w:eastAsia="MS Mincho" w:hAnsi="Cambria Math"/>
                <w:i/>
              </w:rPr>
            </m:ctrlPr>
          </m:sSubSupPr>
          <m:e>
            <m:r>
              <w:rPr>
                <w:rFonts w:ascii="Cambria Math" w:eastAsia="MS Mincho" w:hAnsi="Cambria Math"/>
              </w:rPr>
              <m:t>μ</m:t>
            </m:r>
          </m:e>
          <m:sub>
            <m:r>
              <w:rPr>
                <w:rFonts w:ascii="Cambria Math" w:eastAsia="MS Mincho" w:hAnsi="Cambria Math"/>
              </w:rPr>
              <m:t>c, t</m:t>
            </m:r>
          </m:sub>
          <m:sup>
            <m:r>
              <w:rPr>
                <w:rFonts w:ascii="Cambria Math" w:eastAsia="MS Mincho" w:hAnsi="Cambria Math"/>
              </w:rPr>
              <m:t>prior</m:t>
            </m:r>
          </m:sup>
        </m:sSubSup>
      </m:oMath>
      <w:r w:rsidR="00B01930" w:rsidRPr="00B01930">
        <w:rPr>
          <w:rFonts w:eastAsia="MS Mincho"/>
        </w:rPr>
        <w:tab/>
      </w:r>
      <w:r w:rsidR="00B01930" w:rsidRPr="00B01930">
        <w:rPr>
          <w:rFonts w:eastAsia="MS Mincho"/>
        </w:rPr>
        <w:tab/>
      </w:r>
      <w:r w:rsidR="00B01930" w:rsidRPr="00B01930">
        <w:rPr>
          <w:rFonts w:eastAsia="MS Mincho"/>
        </w:rPr>
        <w:tab/>
      </w:r>
      <w:r w:rsidR="00B01930" w:rsidRPr="00B01930">
        <w:rPr>
          <w:rFonts w:eastAsia="MS Mincho"/>
        </w:rPr>
        <w:tab/>
      </w:r>
      <w:r w:rsidR="00B01930" w:rsidRPr="00B01930">
        <w:rPr>
          <w:rFonts w:eastAsia="MS Mincho"/>
        </w:rPr>
        <w:tab/>
      </w:r>
      <w:r w:rsidR="00B01930" w:rsidRPr="00B01930">
        <w:rPr>
          <w:rFonts w:eastAsia="MS Mincho"/>
        </w:rPr>
        <w:tab/>
      </w:r>
      <w:r w:rsidR="00B01930" w:rsidRPr="00B01930">
        <w:rPr>
          <w:rFonts w:eastAsia="MS Mincho"/>
        </w:rPr>
        <w:tab/>
      </w:r>
      <w:commentRangeStart w:id="41"/>
      <w:r w:rsidR="00B01930" w:rsidRPr="00B01930">
        <w:rPr>
          <w:rFonts w:eastAsia="MS Mincho"/>
        </w:rPr>
        <w:t>[2.</w:t>
      </w:r>
      <w:r w:rsidR="00785DA4">
        <w:rPr>
          <w:rFonts w:eastAsia="MS Mincho"/>
        </w:rPr>
        <w:t>5</w:t>
      </w:r>
      <w:r w:rsidR="00B01930" w:rsidRPr="00B01930">
        <w:rPr>
          <w:rFonts w:eastAsia="MS Mincho"/>
        </w:rPr>
        <w:t>]</w:t>
      </w:r>
      <w:commentRangeEnd w:id="41"/>
      <w:r w:rsidR="00DC5103">
        <w:rPr>
          <w:rStyle w:val="CommentReference"/>
        </w:rPr>
        <w:commentReference w:id="41"/>
      </w:r>
    </w:p>
    <w:p w14:paraId="496E236D" w14:textId="77777777" w:rsidR="00B01930" w:rsidRPr="00B01930" w:rsidRDefault="00B01930" w:rsidP="00B01930">
      <w:pPr>
        <w:spacing w:line="480" w:lineRule="auto"/>
        <w:rPr>
          <w:rFonts w:eastAsia="MS Mincho"/>
        </w:rPr>
      </w:pPr>
      <w:r w:rsidRPr="00B01930">
        <w:rPr>
          <w:rFonts w:eastAsia="MS Mincho"/>
          <w:position w:val="-12"/>
        </w:rPr>
        <w:object w:dxaOrig="260" w:dyaOrig="360" w14:anchorId="519BBF46">
          <v:shape id="_x0000_i1026" type="#_x0000_t75" style="width:12.8pt;height:19.2pt" o:ole="">
            <v:imagedata r:id="rId13" o:title=""/>
          </v:shape>
          <o:OLEObject Type="Embed" ProgID="Equation.3" ShapeID="_x0000_i1026" DrawAspect="Content" ObjectID="_1571998322" r:id="rId14"/>
        </w:object>
      </w:r>
      <w:r w:rsidRPr="00B01930">
        <w:rPr>
          <w:rFonts w:eastAsia="MS Mincho"/>
        </w:rPr>
        <w:t xml:space="preserve">controls how much the expectation is updated in response to the perceived pain on trial </w:t>
      </w:r>
      <w:r w:rsidRPr="00B01930">
        <w:rPr>
          <w:rFonts w:eastAsia="MS Mincho"/>
          <w:i/>
        </w:rPr>
        <w:t>t</w:t>
      </w:r>
      <w:r w:rsidRPr="00B01930">
        <w:rPr>
          <w:rFonts w:eastAsia="MS Mincho"/>
        </w:rPr>
        <w:t xml:space="preserve">. Higher values of </w:t>
      </w:r>
      <w:r w:rsidRPr="00B01930">
        <w:rPr>
          <w:rFonts w:eastAsia="MS Mincho"/>
          <w:position w:val="-12"/>
        </w:rPr>
        <w:object w:dxaOrig="260" w:dyaOrig="360" w14:anchorId="5F05C6C8">
          <v:shape id="_x0000_i1027" type="#_x0000_t75" style="width:12.8pt;height:19.2pt" o:ole="">
            <v:imagedata r:id="rId15" o:title=""/>
          </v:shape>
          <o:OLEObject Type="Embed" ProgID="Equation.3" ShapeID="_x0000_i1027" DrawAspect="Content" ObjectID="_1571998323" r:id="rId16"/>
        </w:object>
      </w:r>
      <w:r w:rsidRPr="00B01930">
        <w:rPr>
          <w:rFonts w:eastAsia="MS Mincho"/>
        </w:rPr>
        <w:t>result in stronger updating. The value of</w:t>
      </w:r>
      <w:r w:rsidRPr="00B01930">
        <w:rPr>
          <w:rFonts w:eastAsia="MS Mincho"/>
          <w:position w:val="-12"/>
        </w:rPr>
        <w:object w:dxaOrig="260" w:dyaOrig="360" w14:anchorId="7BA7C523">
          <v:shape id="_x0000_i1028" type="#_x0000_t75" style="width:12.8pt;height:19.2pt" o:ole="">
            <v:imagedata r:id="rId17" o:title=""/>
          </v:shape>
          <o:OLEObject Type="Embed" ProgID="Equation.3" ShapeID="_x0000_i1028" DrawAspect="Content" ObjectID="_1571998324" r:id="rId18"/>
        </w:object>
      </w:r>
      <w:r w:rsidRPr="00B01930">
        <w:rPr>
          <w:rFonts w:eastAsia="MS Mincho"/>
        </w:rPr>
        <w:t xml:space="preserve"> is determined by the relative variances of the prior and perceived pain distributions:</w:t>
      </w:r>
    </w:p>
    <w:p w14:paraId="2151DDF9" w14:textId="27402B80" w:rsidR="00B01930" w:rsidRPr="00B01930" w:rsidRDefault="006C1DA0" w:rsidP="00B01930">
      <w:pPr>
        <w:spacing w:line="480" w:lineRule="auto"/>
        <w:rPr>
          <w:rFonts w:eastAsia="MS Mincho"/>
        </w:rPr>
      </w:pPr>
      <m:oMath>
        <m:sSub>
          <m:sSubPr>
            <m:ctrlPr>
              <w:rPr>
                <w:rFonts w:ascii="Cambria Math" w:eastAsia="MS Mincho" w:hAnsi="Cambria Math"/>
                <w:i/>
              </w:rPr>
            </m:ctrlPr>
          </m:sSubPr>
          <m:e>
            <m:r>
              <w:rPr>
                <w:rFonts w:ascii="Cambria Math" w:eastAsia="MS Mincho" w:hAnsi="Cambria Math"/>
              </w:rPr>
              <m:t>λ</m:t>
            </m:r>
          </m:e>
          <m:sub>
            <m:r>
              <w:rPr>
                <w:rFonts w:ascii="Cambria Math" w:eastAsia="MS Mincho" w:hAnsi="Cambria Math"/>
              </w:rPr>
              <m:t>t</m:t>
            </m:r>
          </m:sub>
        </m:sSub>
        <m:sSubSup>
          <m:sSubSupPr>
            <m:ctrlPr>
              <w:rPr>
                <w:rFonts w:ascii="Cambria Math" w:eastAsia="MS Mincho" w:hAnsi="Cambria Math"/>
                <w:i/>
              </w:rPr>
            </m:ctrlPr>
          </m:sSubSupPr>
          <m:e>
            <m:r>
              <w:rPr>
                <w:rFonts w:ascii="Cambria Math" w:eastAsia="MS Mincho" w:hAnsi="Cambria Math"/>
              </w:rPr>
              <m:t>=σ</m:t>
            </m:r>
          </m:e>
          <m:sub>
            <m:r>
              <w:rPr>
                <w:rFonts w:ascii="Cambria Math" w:eastAsia="MS Mincho" w:hAnsi="Cambria Math"/>
              </w:rPr>
              <m:t>c,t</m:t>
            </m:r>
          </m:sub>
          <m:sup>
            <m:r>
              <w:rPr>
                <w:rFonts w:ascii="Cambria Math" w:eastAsia="MS Mincho" w:hAnsi="Cambria Math"/>
              </w:rPr>
              <m:t>2prior</m:t>
            </m:r>
          </m:sup>
        </m:sSubSup>
      </m:oMath>
      <w:r w:rsidR="00B01930" w:rsidRPr="00B01930">
        <w:rPr>
          <w:rFonts w:eastAsia="MS Mincho"/>
        </w:rPr>
        <w:t>/ (</w:t>
      </w:r>
      <m:oMath>
        <m:sSubSup>
          <m:sSubSupPr>
            <m:ctrlPr>
              <w:rPr>
                <w:rFonts w:ascii="Cambria Math" w:eastAsia="MS Mincho" w:hAnsi="Cambria Math"/>
                <w:i/>
              </w:rPr>
            </m:ctrlPr>
          </m:sSubSupPr>
          <m:e>
            <m:r>
              <w:rPr>
                <w:rFonts w:ascii="Cambria Math" w:eastAsia="MS Mincho" w:hAnsi="Cambria Math"/>
              </w:rPr>
              <m:t>σ</m:t>
            </m:r>
          </m:e>
          <m:sub>
            <m:r>
              <w:rPr>
                <w:rFonts w:ascii="Cambria Math" w:eastAsia="MS Mincho" w:hAnsi="Cambria Math"/>
              </w:rPr>
              <m:t>c, t</m:t>
            </m:r>
          </m:sub>
          <m:sup>
            <m:r>
              <w:rPr>
                <w:rFonts w:ascii="Cambria Math" w:eastAsia="MS Mincho" w:hAnsi="Cambria Math"/>
              </w:rPr>
              <m:t>2prior</m:t>
            </m:r>
          </m:sup>
        </m:sSubSup>
        <m:r>
          <w:rPr>
            <w:rFonts w:ascii="Cambria Math" w:eastAsia="MS Mincho" w:hAnsi="Cambria Math"/>
          </w:rPr>
          <m:t>+</m:t>
        </m:r>
        <m:sSup>
          <m:sSupPr>
            <m:ctrlPr>
              <w:rPr>
                <w:rFonts w:ascii="Cambria Math" w:eastAsia="MS Mincho" w:hAnsi="Cambria Math"/>
                <w:i/>
              </w:rPr>
            </m:ctrlPr>
          </m:sSupPr>
          <m:e>
            <m:r>
              <w:rPr>
                <w:rFonts w:ascii="Cambria Math" w:eastAsia="MS Mincho" w:hAnsi="Cambria Math"/>
              </w:rPr>
              <m:t>σ</m:t>
            </m:r>
          </m:e>
          <m:sup>
            <m:r>
              <w:rPr>
                <w:rFonts w:ascii="Cambria Math" w:eastAsia="MS Mincho" w:hAnsi="Cambria Math"/>
              </w:rPr>
              <m:t>2pain</m:t>
            </m:r>
          </m:sup>
        </m:sSup>
        <m:r>
          <w:rPr>
            <w:rFonts w:ascii="Cambria Math" w:eastAsia="MS Mincho" w:hAnsi="Cambria Math"/>
          </w:rPr>
          <m:t>)</m:t>
        </m:r>
      </m:oMath>
      <w:r w:rsidR="00B01930" w:rsidRPr="00B01930">
        <w:rPr>
          <w:rFonts w:eastAsia="MS Mincho"/>
        </w:rPr>
        <w:tab/>
      </w:r>
      <w:r w:rsidR="00B01930" w:rsidRPr="00B01930">
        <w:rPr>
          <w:rFonts w:eastAsia="MS Mincho"/>
        </w:rPr>
        <w:tab/>
      </w:r>
      <w:r w:rsidR="00B01930" w:rsidRPr="00B01930">
        <w:rPr>
          <w:rFonts w:eastAsia="MS Mincho"/>
        </w:rPr>
        <w:tab/>
      </w:r>
      <w:r w:rsidR="00B01930" w:rsidRPr="00B01930">
        <w:rPr>
          <w:rFonts w:eastAsia="MS Mincho"/>
        </w:rPr>
        <w:tab/>
      </w:r>
      <w:r w:rsidR="00B01930" w:rsidRPr="00B01930">
        <w:rPr>
          <w:rFonts w:eastAsia="MS Mincho"/>
        </w:rPr>
        <w:tab/>
      </w:r>
      <w:r w:rsidR="00B01930" w:rsidRPr="00B01930">
        <w:rPr>
          <w:rFonts w:eastAsia="MS Mincho"/>
        </w:rPr>
        <w:tab/>
      </w:r>
      <w:r w:rsidR="00B01930" w:rsidRPr="00B01930">
        <w:rPr>
          <w:rFonts w:eastAsia="MS Mincho"/>
        </w:rPr>
        <w:tab/>
        <w:t>[2.</w:t>
      </w:r>
      <w:r w:rsidR="00785DA4">
        <w:rPr>
          <w:rFonts w:eastAsia="MS Mincho"/>
        </w:rPr>
        <w:t>6</w:t>
      </w:r>
      <w:r w:rsidR="00B01930" w:rsidRPr="00B01930">
        <w:rPr>
          <w:rFonts w:eastAsia="MS Mincho"/>
        </w:rPr>
        <w:t>]</w:t>
      </w:r>
      <w:r w:rsidR="00B01930" w:rsidRPr="00B01930">
        <w:rPr>
          <w:rFonts w:eastAsia="MS Mincho"/>
        </w:rPr>
        <w:tab/>
      </w:r>
    </w:p>
    <w:p w14:paraId="5CBD56F9" w14:textId="0EDE6626" w:rsidR="00B01930" w:rsidRPr="00B01930" w:rsidRDefault="00B01930" w:rsidP="00B01930">
      <w:pPr>
        <w:spacing w:line="480" w:lineRule="auto"/>
        <w:rPr>
          <w:rFonts w:eastAsia="MS Mincho"/>
        </w:rPr>
      </w:pPr>
      <w:r w:rsidRPr="00B01930">
        <w:rPr>
          <w:rFonts w:eastAsia="MS Mincho"/>
        </w:rPr>
        <w:t xml:space="preserve">The variance of the </w:t>
      </w:r>
      <w:r w:rsidR="00CB113A">
        <w:rPr>
          <w:rFonts w:eastAsia="MS Mincho"/>
        </w:rPr>
        <w:t xml:space="preserve">updated </w:t>
      </w:r>
      <w:r w:rsidRPr="00B01930">
        <w:rPr>
          <w:rFonts w:eastAsia="MS Mincho"/>
        </w:rPr>
        <w:t>cue-based expectation is:</w:t>
      </w:r>
    </w:p>
    <w:p w14:paraId="66BE6D2A" w14:textId="4673CCA2" w:rsidR="00B01930" w:rsidRPr="00B01930" w:rsidRDefault="006C1DA0" w:rsidP="00B01930">
      <w:pPr>
        <w:spacing w:line="480" w:lineRule="auto"/>
        <w:rPr>
          <w:rFonts w:eastAsia="MS Mincho"/>
        </w:rPr>
      </w:pPr>
      <m:oMath>
        <m:sSubSup>
          <m:sSubSupPr>
            <m:ctrlPr>
              <w:rPr>
                <w:rFonts w:ascii="Cambria Math" w:eastAsia="MS Mincho" w:hAnsi="Cambria Math"/>
                <w:i/>
              </w:rPr>
            </m:ctrlPr>
          </m:sSubSupPr>
          <m:e>
            <m:r>
              <w:rPr>
                <w:rFonts w:ascii="Cambria Math" w:eastAsia="MS Mincho" w:hAnsi="Cambria Math"/>
              </w:rPr>
              <m:t>σ</m:t>
            </m:r>
          </m:e>
          <m:sub>
            <m:r>
              <w:rPr>
                <w:rFonts w:ascii="Cambria Math" w:eastAsia="MS Mincho" w:hAnsi="Cambria Math"/>
              </w:rPr>
              <m:t>c,t+1</m:t>
            </m:r>
          </m:sub>
          <m:sup>
            <m:r>
              <w:rPr>
                <w:rFonts w:ascii="Cambria Math" w:eastAsia="MS Mincho" w:hAnsi="Cambria Math"/>
              </w:rPr>
              <m:t>2prior</m:t>
            </m:r>
          </m:sup>
        </m:sSubSup>
        <m:r>
          <w:rPr>
            <w:rFonts w:ascii="Cambria Math" w:eastAsia="MS Mincho" w:hAnsi="Cambria Math"/>
          </w:rPr>
          <m:t>=</m:t>
        </m:r>
        <m:sSubSup>
          <m:sSubSupPr>
            <m:ctrlPr>
              <w:rPr>
                <w:rFonts w:ascii="Cambria Math" w:eastAsia="MS Mincho" w:hAnsi="Cambria Math"/>
                <w:i/>
              </w:rPr>
            </m:ctrlPr>
          </m:sSubSupPr>
          <m:e>
            <m:r>
              <w:rPr>
                <w:rFonts w:ascii="Cambria Math" w:eastAsia="MS Mincho" w:hAnsi="Cambria Math"/>
              </w:rPr>
              <m:t>(σ</m:t>
            </m:r>
          </m:e>
          <m:sub>
            <m:r>
              <w:rPr>
                <w:rFonts w:ascii="Cambria Math" w:eastAsia="MS Mincho" w:hAnsi="Cambria Math"/>
              </w:rPr>
              <m:t>t</m:t>
            </m:r>
          </m:sub>
          <m:sup>
            <m:r>
              <w:rPr>
                <w:rFonts w:ascii="Cambria Math" w:eastAsia="MS Mincho" w:hAnsi="Cambria Math"/>
              </w:rPr>
              <m:t>2pain</m:t>
            </m:r>
          </m:sup>
        </m:sSubSup>
        <m:r>
          <w:rPr>
            <w:rFonts w:ascii="Cambria Math" w:eastAsia="MS Mincho" w:hAnsi="Cambria Math"/>
          </w:rPr>
          <m:t>*</m:t>
        </m:r>
        <m:sSubSup>
          <m:sSubSupPr>
            <m:ctrlPr>
              <w:rPr>
                <w:rFonts w:ascii="Cambria Math" w:eastAsia="MS Mincho" w:hAnsi="Cambria Math"/>
                <w:i/>
              </w:rPr>
            </m:ctrlPr>
          </m:sSubSupPr>
          <m:e>
            <m:r>
              <w:rPr>
                <w:rFonts w:ascii="Cambria Math" w:eastAsia="MS Mincho" w:hAnsi="Cambria Math"/>
              </w:rPr>
              <m:t>σ</m:t>
            </m:r>
          </m:e>
          <m:sub>
            <m:r>
              <w:rPr>
                <w:rFonts w:ascii="Cambria Math" w:eastAsia="MS Mincho" w:hAnsi="Cambria Math"/>
              </w:rPr>
              <m:t>c, t</m:t>
            </m:r>
          </m:sub>
          <m:sup>
            <m:r>
              <w:rPr>
                <w:rFonts w:ascii="Cambria Math" w:eastAsia="MS Mincho" w:hAnsi="Cambria Math"/>
              </w:rPr>
              <m:t>2prior</m:t>
            </m:r>
          </m:sup>
        </m:sSubSup>
        <m:r>
          <w:rPr>
            <w:rFonts w:ascii="Cambria Math" w:eastAsia="MS Mincho" w:hAnsi="Cambria Math"/>
          </w:rPr>
          <m:t>)/</m:t>
        </m:r>
      </m:oMath>
      <w:r w:rsidR="00B01930" w:rsidRPr="00B01930">
        <w:rPr>
          <w:rFonts w:eastAsia="MS Mincho"/>
        </w:rPr>
        <w:t>(</w:t>
      </w:r>
      <m:oMath>
        <m:sSubSup>
          <m:sSubSupPr>
            <m:ctrlPr>
              <w:rPr>
                <w:rFonts w:ascii="Cambria Math" w:eastAsia="MS Mincho" w:hAnsi="Cambria Math"/>
                <w:i/>
              </w:rPr>
            </m:ctrlPr>
          </m:sSubSupPr>
          <m:e>
            <m:r>
              <w:rPr>
                <w:rFonts w:ascii="Cambria Math" w:eastAsia="MS Mincho" w:hAnsi="Cambria Math"/>
              </w:rPr>
              <m:t>σ</m:t>
            </m:r>
          </m:e>
          <m:sub>
            <m:r>
              <w:rPr>
                <w:rFonts w:ascii="Cambria Math" w:eastAsia="MS Mincho" w:hAnsi="Cambria Math"/>
              </w:rPr>
              <m:t>t</m:t>
            </m:r>
          </m:sub>
          <m:sup>
            <m:r>
              <w:rPr>
                <w:rFonts w:ascii="Cambria Math" w:eastAsia="MS Mincho" w:hAnsi="Cambria Math"/>
              </w:rPr>
              <m:t>2pain</m:t>
            </m:r>
          </m:sup>
        </m:sSubSup>
        <m:r>
          <w:rPr>
            <w:rFonts w:ascii="Cambria Math" w:eastAsia="MS Mincho" w:hAnsi="Cambria Math"/>
          </w:rPr>
          <m:t>+</m:t>
        </m:r>
        <m:sSubSup>
          <m:sSubSupPr>
            <m:ctrlPr>
              <w:rPr>
                <w:rFonts w:ascii="Cambria Math" w:eastAsia="MS Mincho" w:hAnsi="Cambria Math"/>
                <w:i/>
              </w:rPr>
            </m:ctrlPr>
          </m:sSubSupPr>
          <m:e>
            <m:r>
              <w:rPr>
                <w:rFonts w:ascii="Cambria Math" w:eastAsia="MS Mincho" w:hAnsi="Cambria Math"/>
              </w:rPr>
              <m:t>σ</m:t>
            </m:r>
          </m:e>
          <m:sub>
            <m:r>
              <w:rPr>
                <w:rFonts w:ascii="Cambria Math" w:eastAsia="MS Mincho" w:hAnsi="Cambria Math"/>
              </w:rPr>
              <m:t>c, t</m:t>
            </m:r>
          </m:sub>
          <m:sup>
            <m:r>
              <w:rPr>
                <w:rFonts w:ascii="Cambria Math" w:eastAsia="MS Mincho" w:hAnsi="Cambria Math"/>
              </w:rPr>
              <m:t>2prior</m:t>
            </m:r>
            <m:r>
              <m:rPr>
                <m:sty m:val="p"/>
              </m:rPr>
              <w:rPr>
                <w:rStyle w:val="CommentReference"/>
              </w:rPr>
              <w:commentReference w:id="42"/>
            </m:r>
            <m:r>
              <m:rPr>
                <m:sty m:val="p"/>
              </m:rPr>
              <w:rPr>
                <w:rStyle w:val="CommentReference"/>
              </w:rPr>
              <w:commentReference w:id="43"/>
            </m:r>
          </m:sup>
        </m:sSubSup>
      </m:oMath>
      <w:r w:rsidR="00B01930" w:rsidRPr="00B01930">
        <w:rPr>
          <w:rFonts w:eastAsia="MS Mincho"/>
        </w:rPr>
        <w:t>)</w:t>
      </w:r>
      <w:r w:rsidR="003D600A">
        <w:rPr>
          <w:rFonts w:eastAsia="MS Mincho"/>
        </w:rPr>
        <w:t xml:space="preserve"> </w:t>
      </w:r>
      <w:r w:rsidR="003D600A">
        <w:rPr>
          <w:rFonts w:eastAsia="MS Mincho"/>
        </w:rPr>
        <w:tab/>
      </w:r>
      <w:r w:rsidR="003D600A">
        <w:rPr>
          <w:rFonts w:eastAsia="MS Mincho"/>
        </w:rPr>
        <w:tab/>
      </w:r>
      <w:r w:rsidR="003D600A">
        <w:rPr>
          <w:rFonts w:eastAsia="MS Mincho"/>
        </w:rPr>
        <w:tab/>
      </w:r>
      <w:r w:rsidR="003D600A">
        <w:rPr>
          <w:rFonts w:eastAsia="MS Mincho"/>
        </w:rPr>
        <w:tab/>
      </w:r>
      <w:r w:rsidR="003D600A">
        <w:rPr>
          <w:rFonts w:eastAsia="MS Mincho"/>
        </w:rPr>
        <w:tab/>
      </w:r>
      <w:r w:rsidR="00B01930" w:rsidRPr="00B01930">
        <w:rPr>
          <w:rFonts w:eastAsia="MS Mincho"/>
        </w:rPr>
        <w:t>[2.</w:t>
      </w:r>
      <w:r w:rsidR="00CB113A">
        <w:rPr>
          <w:rFonts w:eastAsia="MS Mincho"/>
        </w:rPr>
        <w:t>7</w:t>
      </w:r>
      <w:r w:rsidR="00B01930" w:rsidRPr="00B01930">
        <w:rPr>
          <w:rFonts w:eastAsia="MS Mincho"/>
        </w:rPr>
        <w:t>]</w:t>
      </w:r>
    </w:p>
    <w:p w14:paraId="68E9C1B4" w14:textId="237E6866" w:rsidR="00B01930" w:rsidRPr="00B01930" w:rsidRDefault="00B01930" w:rsidP="00B01930">
      <w:pPr>
        <w:spacing w:line="480" w:lineRule="auto"/>
        <w:rPr>
          <w:rFonts w:eastAsia="MS Mincho"/>
        </w:rPr>
      </w:pPr>
      <w:r w:rsidRPr="00B01930">
        <w:rPr>
          <w:rFonts w:eastAsia="MS Mincho"/>
        </w:rPr>
        <w:t xml:space="preserve">Note that the posterior expectation is more precise (lower variance) than either the prior expectation or the perceived pain </w:t>
      </w:r>
      <w:commentRangeStart w:id="44"/>
      <w:r w:rsidRPr="00B01930">
        <w:rPr>
          <w:rFonts w:eastAsia="MS Mincho"/>
        </w:rPr>
        <w:t>distributions</w:t>
      </w:r>
      <w:commentRangeEnd w:id="44"/>
      <w:r w:rsidR="00CB113A">
        <w:rPr>
          <w:rStyle w:val="CommentReference"/>
        </w:rPr>
        <w:commentReference w:id="44"/>
      </w:r>
      <w:r w:rsidRPr="00B01930">
        <w:rPr>
          <w:rFonts w:eastAsia="MS Mincho"/>
        </w:rPr>
        <w:t xml:space="preserve">.    </w:t>
      </w:r>
      <w:r w:rsidR="00CB113A">
        <w:rPr>
          <w:rFonts w:eastAsia="MS Mincho"/>
        </w:rPr>
        <w:tab/>
      </w:r>
      <w:r w:rsidR="00CB113A">
        <w:rPr>
          <w:rFonts w:eastAsia="MS Mincho"/>
        </w:rPr>
        <w:tab/>
      </w:r>
      <w:r w:rsidR="00CB113A">
        <w:rPr>
          <w:rFonts w:eastAsia="MS Mincho"/>
        </w:rPr>
        <w:tab/>
      </w:r>
    </w:p>
    <w:p w14:paraId="22174CB0" w14:textId="6C3EACC0" w:rsidR="00B01930" w:rsidRPr="00B01930" w:rsidRDefault="00B01930" w:rsidP="00B01930">
      <w:pPr>
        <w:spacing w:line="480" w:lineRule="auto"/>
        <w:rPr>
          <w:rFonts w:eastAsia="MS Mincho"/>
          <w:u w:val="single"/>
        </w:rPr>
      </w:pPr>
      <w:r w:rsidRPr="00B01930">
        <w:rPr>
          <w:rFonts w:eastAsia="MS Mincho"/>
        </w:rPr>
        <w:t>This model had three free parameters: the ratio between the initial variance of the expectation distributions and the variance of the noxious input distribution</w:t>
      </w:r>
      <m:oMath>
        <m:r>
          <w:rPr>
            <w:rFonts w:ascii="Cambria Math" w:eastAsia="MS Mincho" w:hAnsi="Cambria Math"/>
          </w:rPr>
          <m:t xml:space="preserve"> (</m:t>
        </m:r>
        <m:sSubSup>
          <m:sSubSupPr>
            <m:ctrlPr>
              <w:rPr>
                <w:rFonts w:ascii="Cambria Math" w:eastAsia="MS Mincho" w:hAnsi="Cambria Math"/>
                <w:i/>
              </w:rPr>
            </m:ctrlPr>
          </m:sSubSupPr>
          <m:e>
            <m:r>
              <w:rPr>
                <w:rFonts w:ascii="Cambria Math" w:eastAsia="MS Mincho" w:hAnsi="Cambria Math"/>
              </w:rPr>
              <m:t>σ</m:t>
            </m:r>
          </m:e>
          <m:sub>
            <m:r>
              <w:rPr>
                <w:rFonts w:ascii="Cambria Math" w:eastAsia="MS Mincho" w:hAnsi="Cambria Math"/>
              </w:rPr>
              <m:t>c, 1</m:t>
            </m:r>
          </m:sub>
          <m:sup>
            <m:r>
              <w:rPr>
                <w:rFonts w:ascii="Cambria Math" w:eastAsia="MS Mincho" w:hAnsi="Cambria Math"/>
              </w:rPr>
              <m:t>2prior</m:t>
            </m:r>
          </m:sup>
        </m:sSubSup>
        <m:r>
          <w:rPr>
            <w:rFonts w:ascii="Cambria Math" w:eastAsia="MS Mincho" w:hAnsi="Cambria Math"/>
          </w:rPr>
          <m:t>/</m:t>
        </m:r>
        <m:sSup>
          <m:sSupPr>
            <m:ctrlPr>
              <w:rPr>
                <w:rFonts w:ascii="Cambria Math" w:eastAsia="MS Mincho" w:hAnsi="Cambria Math"/>
                <w:i/>
              </w:rPr>
            </m:ctrlPr>
          </m:sSupPr>
          <m:e>
            <m:r>
              <w:rPr>
                <w:rFonts w:ascii="Cambria Math" w:eastAsia="MS Mincho" w:hAnsi="Cambria Math"/>
              </w:rPr>
              <m:t>σ</m:t>
            </m:r>
          </m:e>
          <m:sup>
            <m:r>
              <w:rPr>
                <w:rFonts w:ascii="Cambria Math" w:eastAsia="MS Mincho" w:hAnsi="Cambria Math"/>
              </w:rPr>
              <m:t>2nox</m:t>
            </m:r>
          </m:sup>
        </m:sSup>
        <m:r>
          <w:rPr>
            <w:rFonts w:ascii="Cambria Math" w:eastAsia="MS Mincho" w:hAnsi="Cambria Math"/>
          </w:rPr>
          <m:t>)</m:t>
        </m:r>
      </m:oMath>
      <w:r w:rsidRPr="00B01930">
        <w:rPr>
          <w:rFonts w:eastAsia="MS Mincho"/>
        </w:rPr>
        <w:t>,</w:t>
      </w:r>
      <m:oMath>
        <m:r>
          <w:rPr>
            <w:rFonts w:ascii="Cambria Math" w:eastAsia="MS Mincho" w:hAnsi="Cambria Math"/>
          </w:rPr>
          <m:t xml:space="preserve"> θ</m:t>
        </m:r>
      </m:oMath>
      <w:r w:rsidR="004F6435">
        <w:rPr>
          <w:vertAlign w:val="subscript"/>
        </w:rPr>
        <w:t>c</w:t>
      </w:r>
      <w:r w:rsidR="004F6435">
        <w:t>, and</w:t>
      </w:r>
      <w:r w:rsidR="004F6435" w:rsidRPr="00867578">
        <w:t xml:space="preserve"> </w:t>
      </w:r>
      <m:oMath>
        <m:r>
          <w:rPr>
            <w:rFonts w:ascii="Cambria Math" w:eastAsia="MS Mincho" w:hAnsi="Cambria Math"/>
          </w:rPr>
          <m:t>θ</m:t>
        </m:r>
      </m:oMath>
      <w:r w:rsidR="004F6435">
        <w:rPr>
          <w:vertAlign w:val="subscript"/>
        </w:rPr>
        <w:t>i</w:t>
      </w:r>
      <w:r w:rsidRPr="00B01930">
        <w:rPr>
          <w:rFonts w:eastAsia="MS Mincho"/>
        </w:rPr>
        <w:t>.</w:t>
      </w:r>
      <w:r w:rsidR="005B0482">
        <w:rPr>
          <w:rFonts w:eastAsia="MS Mincho"/>
        </w:rPr>
        <w:t xml:space="preserve"> </w:t>
      </w:r>
      <w:r w:rsidR="005B0482">
        <w:t>We assumed that</w:t>
      </w:r>
      <w:r w:rsidR="005B0482" w:rsidRPr="005B0482">
        <w:t xml:space="preserve"> </w:t>
      </w:r>
      <m:oMath>
        <m:sSup>
          <m:sSupPr>
            <m:ctrlPr>
              <w:rPr>
                <w:rFonts w:ascii="Cambria Math" w:hAnsi="Cambria Math"/>
                <w:i/>
              </w:rPr>
            </m:ctrlPr>
          </m:sSupPr>
          <m:e>
            <m:r>
              <w:rPr>
                <w:rFonts w:ascii="Cambria Math" w:hAnsi="Cambria Math"/>
              </w:rPr>
              <m:t>σ</m:t>
            </m:r>
          </m:e>
          <m:sup>
            <m:r>
              <w:rPr>
                <w:rFonts w:ascii="Cambria Math" w:hAnsi="Cambria Math"/>
              </w:rPr>
              <m:t>2nox</m:t>
            </m:r>
          </m:sup>
        </m:sSup>
      </m:oMath>
      <w:r w:rsidR="005B0482" w:rsidRPr="005B0482">
        <w:t xml:space="preserve"> </w:t>
      </w:r>
      <w:r w:rsidR="005B0482">
        <w:t>is</w:t>
      </w:r>
      <w:r w:rsidR="005B0482" w:rsidRPr="005B0482">
        <w:t xml:space="preserve"> constant over trials</w:t>
      </w:r>
      <w:r w:rsidR="005B0482">
        <w:t>, and that all cues start out with equal</w:t>
      </w:r>
      <w:r w:rsidR="005B0482" w:rsidRPr="005B0482">
        <w:t xml:space="preserve"> prior variances</w:t>
      </w:r>
      <w:r w:rsidR="005B0482">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2prior</m:t>
            </m:r>
          </m:sup>
        </m:sSubSup>
      </m:oMath>
      <w:r w:rsidR="005B0482" w:rsidRPr="005B0482">
        <w:t xml:space="preserve">. As the absolute scale of the variances is arbitrary, we set </w:t>
      </w:r>
      <m:oMath>
        <m:sSup>
          <m:sSupPr>
            <m:ctrlPr>
              <w:rPr>
                <w:rFonts w:ascii="Cambria Math" w:hAnsi="Cambria Math"/>
                <w:i/>
              </w:rPr>
            </m:ctrlPr>
          </m:sSupPr>
          <m:e>
            <m:r>
              <w:rPr>
                <w:rFonts w:ascii="Cambria Math" w:hAnsi="Cambria Math"/>
              </w:rPr>
              <m:t>σ</m:t>
            </m:r>
          </m:e>
          <m:sup>
            <m:r>
              <w:rPr>
                <w:rFonts w:ascii="Cambria Math" w:hAnsi="Cambria Math"/>
              </w:rPr>
              <m:t>2nox</m:t>
            </m:r>
          </m:sup>
        </m:sSup>
      </m:oMath>
      <w:r w:rsidR="005B0482" w:rsidRPr="005B0482">
        <w:t xml:space="preserve"> to a value of 1, and estimated </w:t>
      </w:r>
      <m:oMath>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2prior</m:t>
            </m:r>
            <m:r>
              <m:rPr>
                <m:sty m:val="p"/>
              </m:rPr>
              <w:rPr>
                <w:rStyle w:val="CommentReference"/>
              </w:rPr>
              <w:commentReference w:id="45"/>
            </m:r>
          </m:sup>
        </m:sSubSup>
      </m:oMath>
      <w:r w:rsidR="005B0482">
        <w:t>.</w:t>
      </w:r>
    </w:p>
    <w:p w14:paraId="72E5CF68" w14:textId="77777777" w:rsidR="00B01930" w:rsidRPr="00B01930" w:rsidRDefault="00B01930" w:rsidP="00B01930">
      <w:pPr>
        <w:spacing w:line="480" w:lineRule="auto"/>
        <w:rPr>
          <w:rFonts w:eastAsia="MS Mincho"/>
          <w:i/>
        </w:rPr>
      </w:pPr>
      <w:r w:rsidRPr="00B01930">
        <w:rPr>
          <w:rFonts w:eastAsia="MS Mincho"/>
          <w:i/>
        </w:rPr>
        <w:t>Model fitting</w:t>
      </w:r>
    </w:p>
    <w:p w14:paraId="7552AFF4" w14:textId="2D837190" w:rsidR="00B01930" w:rsidRPr="00B01930" w:rsidRDefault="00B01930" w:rsidP="00B01930">
      <w:pPr>
        <w:spacing w:line="480" w:lineRule="auto"/>
        <w:rPr>
          <w:rFonts w:eastAsia="MS Mincho"/>
        </w:rPr>
      </w:pPr>
      <w:r w:rsidRPr="00B01930">
        <w:rPr>
          <w:rFonts w:eastAsia="MS Mincho"/>
        </w:rPr>
        <w:t xml:space="preserve">We fitted both models to </w:t>
      </w:r>
      <w:commentRangeStart w:id="46"/>
      <w:commentRangeStart w:id="47"/>
      <w:r w:rsidRPr="00B01930">
        <w:rPr>
          <w:rFonts w:eastAsia="MS Mincho"/>
        </w:rPr>
        <w:t>each</w:t>
      </w:r>
      <w:commentRangeEnd w:id="46"/>
      <w:r w:rsidR="004F6435">
        <w:rPr>
          <w:rStyle w:val="CommentReference"/>
        </w:rPr>
        <w:commentReference w:id="46"/>
      </w:r>
      <w:commentRangeEnd w:id="47"/>
      <w:r w:rsidR="00E15D0D">
        <w:rPr>
          <w:rStyle w:val="CommentReference"/>
        </w:rPr>
        <w:commentReference w:id="47"/>
      </w:r>
      <w:r w:rsidRPr="00B01930">
        <w:rPr>
          <w:rFonts w:eastAsia="MS Mincho"/>
        </w:rPr>
        <w:t xml:space="preserve"> participant’s trial-to-trial sequences of expectation and pain ratings using </w:t>
      </w:r>
      <w:proofErr w:type="spellStart"/>
      <w:r w:rsidRPr="00B01930">
        <w:rPr>
          <w:rFonts w:eastAsia="MS Mincho"/>
        </w:rPr>
        <w:t>Matlab’s</w:t>
      </w:r>
      <w:proofErr w:type="spellEnd"/>
      <w:r w:rsidRPr="00B01930">
        <w:rPr>
          <w:rFonts w:eastAsia="MS Mincho"/>
        </w:rPr>
        <w:t xml:space="preserve"> </w:t>
      </w:r>
      <w:proofErr w:type="spellStart"/>
      <w:r w:rsidRPr="00B01930">
        <w:rPr>
          <w:rFonts w:eastAsia="MS Mincho"/>
        </w:rPr>
        <w:t>fmincon</w:t>
      </w:r>
      <w:proofErr w:type="spellEnd"/>
      <w:r w:rsidRPr="00B01930">
        <w:rPr>
          <w:rFonts w:eastAsia="MS Mincho"/>
        </w:rPr>
        <w:t xml:space="preserve"> function, a constrained nonlinear optimization algorithm, with one thousand randomized parameter starting points. Specifically, for Model 1, we determined the parameter values that simultaneously minimized the sum of squared errors (SSE) between the model-generated values of </w:t>
      </w:r>
      <w:proofErr w:type="spellStart"/>
      <w:proofErr w:type="gramStart"/>
      <w:r w:rsidRPr="00B01930">
        <w:rPr>
          <w:rFonts w:eastAsia="MS Mincho"/>
        </w:rPr>
        <w:t>E</w:t>
      </w:r>
      <w:r w:rsidRPr="00B01930">
        <w:rPr>
          <w:rFonts w:eastAsia="MS Mincho"/>
          <w:vertAlign w:val="subscript"/>
        </w:rPr>
        <w:t>c,t</w:t>
      </w:r>
      <w:proofErr w:type="spellEnd"/>
      <w:proofErr w:type="gramEnd"/>
      <w:r w:rsidRPr="00B01930" w:rsidDel="00BD0B81">
        <w:rPr>
          <w:rFonts w:eastAsia="MS Mincho"/>
        </w:rPr>
        <w:t xml:space="preserve"> </w:t>
      </w:r>
      <w:r w:rsidRPr="00B01930">
        <w:rPr>
          <w:rFonts w:eastAsia="MS Mincho"/>
        </w:rPr>
        <w:t>and the participant’s expected-pain ratings, and between the model-generated values of P</w:t>
      </w:r>
      <w:r w:rsidRPr="00B01930">
        <w:rPr>
          <w:rFonts w:eastAsia="MS Mincho"/>
          <w:vertAlign w:val="subscript"/>
        </w:rPr>
        <w:t>t</w:t>
      </w:r>
      <w:r w:rsidRPr="00B01930">
        <w:rPr>
          <w:rFonts w:eastAsia="MS Mincho"/>
        </w:rPr>
        <w:t xml:space="preserve"> and the participant’s pain ratings. Similarly, for Model 2, we determined the parameter values that simultaneously minimizing the SSE between the model-generated values of</w:t>
      </w:r>
      <w:r w:rsidRPr="00B01930">
        <w:rPr>
          <w:rFonts w:eastAsia="MS Mincho"/>
          <w:position w:val="-14"/>
        </w:rPr>
        <w:object w:dxaOrig="560" w:dyaOrig="400" w14:anchorId="6E42D1CA">
          <v:shape id="_x0000_i1029" type="#_x0000_t75" style="width:29.6pt;height:20pt" o:ole="">
            <v:imagedata r:id="rId19" o:title=""/>
          </v:shape>
          <o:OLEObject Type="Embed" ProgID="Equation.3" ShapeID="_x0000_i1029" DrawAspect="Content" ObjectID="_1571998325" r:id="rId20"/>
        </w:object>
      </w:r>
      <w:r w:rsidRPr="00B01930" w:rsidDel="00BD0B81">
        <w:rPr>
          <w:rFonts w:eastAsia="MS Mincho"/>
        </w:rPr>
        <w:t xml:space="preserve"> </w:t>
      </w:r>
      <w:r w:rsidRPr="00B01930">
        <w:rPr>
          <w:rFonts w:eastAsia="MS Mincho"/>
        </w:rPr>
        <w:t>and the participant’s expected-pain ratings, and between the model-generated values of</w:t>
      </w:r>
      <m:oMath>
        <m:r>
          <w:rPr>
            <w:rFonts w:ascii="Cambria Math" w:eastAsia="MS Mincho" w:hAnsi="Cambria Math"/>
          </w:rPr>
          <m:t xml:space="preserve"> </m:t>
        </m:r>
        <w:commentRangeStart w:id="48"/>
        <m:sSubSup>
          <m:sSubSupPr>
            <m:ctrlPr>
              <w:rPr>
                <w:rFonts w:ascii="Cambria Math" w:eastAsia="MS Mincho" w:hAnsi="Cambria Math"/>
                <w:i/>
              </w:rPr>
            </m:ctrlPr>
          </m:sSubSupPr>
          <m:e>
            <m:r>
              <w:rPr>
                <w:rFonts w:ascii="Cambria Math" w:eastAsia="MS Mincho" w:hAnsi="Cambria Math"/>
              </w:rPr>
              <m:t>μ</m:t>
            </m:r>
          </m:e>
          <m:sub>
            <m:r>
              <w:rPr>
                <w:rFonts w:ascii="Cambria Math" w:eastAsia="MS Mincho" w:hAnsi="Cambria Math"/>
              </w:rPr>
              <m:t>t</m:t>
            </m:r>
          </m:sub>
          <m:sup>
            <m:r>
              <w:rPr>
                <w:rFonts w:ascii="Cambria Math" w:eastAsia="MS Mincho" w:hAnsi="Cambria Math"/>
              </w:rPr>
              <m:t>pain</m:t>
            </m:r>
          </m:sup>
        </m:sSubSup>
        <w:commentRangeEnd w:id="48"/>
        <m:r>
          <m:rPr>
            <m:sty m:val="p"/>
          </m:rPr>
          <w:rPr>
            <w:rStyle w:val="CommentReference"/>
          </w:rPr>
          <w:commentReference w:id="48"/>
        </m:r>
      </m:oMath>
      <w:r w:rsidRPr="00B01930">
        <w:rPr>
          <w:rFonts w:eastAsia="MS Mincho"/>
        </w:rPr>
        <w:t>and the participant’s pain ratings. To optimize fits, we initialized the means of the cue-</w:t>
      </w:r>
      <w:r w:rsidRPr="00B01930">
        <w:rPr>
          <w:rFonts w:eastAsia="MS Mincho"/>
        </w:rPr>
        <w:lastRenderedPageBreak/>
        <w:t>based expectation distributions (E</w:t>
      </w:r>
      <w:r w:rsidRPr="00B01930">
        <w:rPr>
          <w:rFonts w:eastAsia="MS Mincho"/>
          <w:vertAlign w:val="subscript"/>
        </w:rPr>
        <w:t xml:space="preserve">c,1 </w:t>
      </w:r>
      <w:r w:rsidRPr="00B01930">
        <w:rPr>
          <w:rFonts w:eastAsia="MS Mincho"/>
        </w:rPr>
        <w:t xml:space="preserve">and </w:t>
      </w:r>
      <m:oMath>
        <m:sSubSup>
          <m:sSubSupPr>
            <m:ctrlPr>
              <w:rPr>
                <w:rFonts w:ascii="Cambria Math" w:eastAsia="MS Mincho" w:hAnsi="Cambria Math"/>
                <w:i/>
              </w:rPr>
            </m:ctrlPr>
          </m:sSubSupPr>
          <m:e>
            <m:r>
              <w:rPr>
                <w:rFonts w:ascii="Cambria Math" w:eastAsia="MS Mincho" w:hAnsi="Cambria Math"/>
              </w:rPr>
              <m:t>μ</m:t>
            </m:r>
          </m:e>
          <m:sub>
            <m:r>
              <w:rPr>
                <w:rFonts w:ascii="Cambria Math" w:eastAsia="MS Mincho" w:hAnsi="Cambria Math"/>
              </w:rPr>
              <m:t>c,1</m:t>
            </m:r>
          </m:sub>
          <m:sup>
            <m:r>
              <w:rPr>
                <w:rFonts w:ascii="Cambria Math" w:eastAsia="MS Mincho" w:hAnsi="Cambria Math"/>
              </w:rPr>
              <m:t>prior</m:t>
            </m:r>
          </m:sup>
        </m:sSubSup>
      </m:oMath>
      <w:r w:rsidRPr="00B01930">
        <w:rPr>
          <w:rFonts w:eastAsia="MS Mincho"/>
        </w:rPr>
        <w:t xml:space="preserve"> in Models 1 and 2, respectively) to the first expected-pain rating following each cue in the test phase, separate</w:t>
      </w:r>
      <w:proofErr w:type="spellStart"/>
      <w:r w:rsidRPr="00B01930">
        <w:rPr>
          <w:rFonts w:eastAsia="MS Mincho"/>
        </w:rPr>
        <w:t>ly</w:t>
      </w:r>
      <w:proofErr w:type="spellEnd"/>
      <w:r w:rsidRPr="00B01930">
        <w:rPr>
          <w:rFonts w:eastAsia="MS Mincho"/>
        </w:rPr>
        <w:t xml:space="preserve"> for each participant. In addition, we set the mean of the noxious-input distribution </w:t>
      </w:r>
      <w:r w:rsidR="003323C9">
        <w:rPr>
          <w:rFonts w:eastAsia="MS Mincho"/>
        </w:rPr>
        <w:t xml:space="preserve">on each trial </w:t>
      </w:r>
      <w:r w:rsidRPr="00B01930">
        <w:rPr>
          <w:rFonts w:eastAsia="MS Mincho"/>
        </w:rPr>
        <w:t>(</w:t>
      </w:r>
      <w:proofErr w:type="spellStart"/>
      <w:r w:rsidRPr="00B01930">
        <w:rPr>
          <w:rFonts w:eastAsia="MS Mincho"/>
        </w:rPr>
        <w:t>N</w:t>
      </w:r>
      <w:r w:rsidRPr="00B01930">
        <w:rPr>
          <w:rFonts w:eastAsia="MS Mincho"/>
          <w:vertAlign w:val="subscript"/>
        </w:rPr>
        <w:t>t</w:t>
      </w:r>
      <w:proofErr w:type="spellEnd"/>
      <w:r w:rsidRPr="00B01930">
        <w:rPr>
          <w:rFonts w:eastAsia="MS Mincho"/>
        </w:rPr>
        <w:t xml:space="preserve"> and </w:t>
      </w:r>
      <m:oMath>
        <m:sSubSup>
          <m:sSubSupPr>
            <m:ctrlPr>
              <w:rPr>
                <w:rFonts w:ascii="Cambria Math" w:eastAsia="MS Mincho" w:hAnsi="Cambria Math"/>
                <w:i/>
              </w:rPr>
            </m:ctrlPr>
          </m:sSubSupPr>
          <m:e>
            <m:r>
              <w:rPr>
                <w:rFonts w:ascii="Cambria Math" w:eastAsia="MS Mincho" w:hAnsi="Cambria Math"/>
              </w:rPr>
              <m:t>μ</m:t>
            </m:r>
          </m:e>
          <m:sub>
            <m:r>
              <w:rPr>
                <w:rFonts w:ascii="Cambria Math" w:eastAsia="MS Mincho" w:hAnsi="Cambria Math"/>
              </w:rPr>
              <m:t>t</m:t>
            </m:r>
          </m:sub>
          <m:sup>
            <m:r>
              <w:rPr>
                <w:rFonts w:ascii="Cambria Math" w:eastAsia="MS Mincho" w:hAnsi="Cambria Math"/>
              </w:rPr>
              <m:t>nox</m:t>
            </m:r>
          </m:sup>
        </m:sSubSup>
      </m:oMath>
      <w:r w:rsidRPr="00B01930">
        <w:rPr>
          <w:rFonts w:eastAsia="MS Mincho"/>
        </w:rPr>
        <w:t xml:space="preserve"> in Models 1 and 2, respectively) to the average pain rating for the</w:t>
      </w:r>
      <w:r w:rsidR="003323C9">
        <w:rPr>
          <w:rFonts w:eastAsia="MS Mincho"/>
        </w:rPr>
        <w:t xml:space="preserve"> temperature presented on that trial</w:t>
      </w:r>
      <w:r w:rsidRPr="00B01930">
        <w:rPr>
          <w:rFonts w:eastAsia="MS Mincho"/>
        </w:rPr>
        <w:t>.</w:t>
      </w:r>
    </w:p>
    <w:p w14:paraId="1B058AA6" w14:textId="3EE0514E" w:rsidR="00741043" w:rsidRPr="0057516B" w:rsidRDefault="00741043" w:rsidP="00741043">
      <w:pPr>
        <w:spacing w:line="480" w:lineRule="auto"/>
      </w:pPr>
      <w:r>
        <w:t>W</w:t>
      </w:r>
      <w:r w:rsidRPr="00A01A22">
        <w:t xml:space="preserve">e </w:t>
      </w:r>
      <w:r w:rsidR="00D2289E">
        <w:t>also examined</w:t>
      </w:r>
      <w:r>
        <w:t xml:space="preserve"> the fit of </w:t>
      </w:r>
      <w:r w:rsidR="00D2289E">
        <w:t>three reduced versions of M</w:t>
      </w:r>
      <w:r>
        <w:t xml:space="preserve">odel </w:t>
      </w:r>
      <w:r w:rsidR="00D2289E">
        <w:t xml:space="preserve">1 </w:t>
      </w:r>
      <w:r>
        <w:t>(Table 1)</w:t>
      </w:r>
      <w:r w:rsidR="00A0616A">
        <w:t xml:space="preserve"> that</w:t>
      </w:r>
      <w:r w:rsidR="00B01930">
        <w:t xml:space="preserve"> </w:t>
      </w:r>
      <w:r>
        <w:t xml:space="preserve">did not </w:t>
      </w:r>
      <w:r w:rsidR="00A0616A">
        <w:t xml:space="preserve">include </w:t>
      </w:r>
      <w:r>
        <w:t>expectancy-based pain modulation</w:t>
      </w:r>
      <w:r w:rsidR="00B01930">
        <w:t xml:space="preserve"> (</w:t>
      </w:r>
      <w:r w:rsidR="00B01930" w:rsidRPr="00455F4D">
        <w:rPr>
          <w:i/>
        </w:rPr>
        <w:t>γ</w:t>
      </w:r>
      <w:r w:rsidR="00B01930">
        <w:t xml:space="preserve"> = 0)</w:t>
      </w:r>
      <w:r w:rsidR="00A0616A">
        <w:t>,</w:t>
      </w:r>
      <w:r w:rsidR="00B01930">
        <w:t xml:space="preserve"> did not </w:t>
      </w:r>
      <w:r w:rsidR="00A0616A">
        <w:t>include</w:t>
      </w:r>
      <w:r>
        <w:t xml:space="preserve"> a confirmation bias (</w:t>
      </w:r>
      <w:r w:rsidRPr="004E07CE">
        <w:rPr>
          <w:i/>
          <w:lang w:val="el-GR"/>
        </w:rPr>
        <w:t>α</w:t>
      </w:r>
      <w:r w:rsidR="0040518E">
        <w:rPr>
          <w:vertAlign w:val="subscript"/>
        </w:rPr>
        <w:t>c</w:t>
      </w:r>
      <w:r>
        <w:t xml:space="preserve"> =</w:t>
      </w:r>
      <w:r w:rsidRPr="007E3012">
        <w:rPr>
          <w:i/>
          <w:lang w:val="el-GR"/>
        </w:rPr>
        <w:t xml:space="preserve"> </w:t>
      </w:r>
      <w:r w:rsidRPr="004E07CE">
        <w:rPr>
          <w:i/>
          <w:lang w:val="el-GR"/>
        </w:rPr>
        <w:t>α</w:t>
      </w:r>
      <w:proofErr w:type="spellStart"/>
      <w:r w:rsidR="0040518E">
        <w:rPr>
          <w:vertAlign w:val="subscript"/>
        </w:rPr>
        <w:t>i</w:t>
      </w:r>
      <w:proofErr w:type="spellEnd"/>
      <w:r>
        <w:t>)</w:t>
      </w:r>
      <w:r w:rsidR="00A0616A">
        <w:t xml:space="preserve">, </w:t>
      </w:r>
      <w:r w:rsidR="009205C4">
        <w:t>or</w:t>
      </w:r>
      <w:r w:rsidR="00A0616A">
        <w:t xml:space="preserve"> </w:t>
      </w:r>
      <w:r w:rsidR="00B01930">
        <w:t xml:space="preserve">did not </w:t>
      </w:r>
      <w:r w:rsidR="008503B9">
        <w:t>include</w:t>
      </w:r>
      <w:r w:rsidR="00B01930">
        <w:t xml:space="preserve"> either of those </w:t>
      </w:r>
      <w:r w:rsidR="00A0616A">
        <w:t xml:space="preserve">two </w:t>
      </w:r>
      <w:r w:rsidR="00B01930">
        <w:t>mechanisms</w:t>
      </w:r>
      <w:r>
        <w:t xml:space="preserve">. </w:t>
      </w:r>
      <w:r w:rsidR="00A0616A">
        <w:t xml:space="preserve">In addition, we examined the fit of a reduced version of Model 2 that did not include </w:t>
      </w:r>
      <w:r w:rsidR="004F6435">
        <w:t>a confirmation bias (</w:t>
      </w:r>
      <m:oMath>
        <m:r>
          <w:rPr>
            <w:rFonts w:ascii="Cambria Math" w:eastAsia="MS Mincho" w:hAnsi="Cambria Math"/>
          </w:rPr>
          <m:t>θ</m:t>
        </m:r>
      </m:oMath>
      <w:r w:rsidR="004F6435">
        <w:rPr>
          <w:vertAlign w:val="subscript"/>
        </w:rPr>
        <w:t xml:space="preserve">c </w:t>
      </w:r>
      <w:r w:rsidR="004F6435">
        <w:t xml:space="preserve">= </w:t>
      </w:r>
      <m:oMath>
        <m:r>
          <w:rPr>
            <w:rFonts w:ascii="Cambria Math" w:eastAsia="MS Mincho" w:hAnsi="Cambria Math"/>
          </w:rPr>
          <m:t>θ</m:t>
        </m:r>
      </m:oMath>
      <w:r w:rsidR="004F6435">
        <w:rPr>
          <w:vertAlign w:val="subscript"/>
        </w:rPr>
        <w:t>i</w:t>
      </w:r>
      <w:r w:rsidR="004F6435">
        <w:t>).</w:t>
      </w:r>
    </w:p>
    <w:p w14:paraId="6D5BA9B8" w14:textId="77777777" w:rsidR="007343AE" w:rsidRDefault="007343AE" w:rsidP="00F8050F">
      <w:pPr>
        <w:spacing w:line="480" w:lineRule="auto"/>
        <w:rPr>
          <w:sz w:val="22"/>
          <w:szCs w:val="22"/>
        </w:rPr>
      </w:pPr>
    </w:p>
    <w:p w14:paraId="299CDC37" w14:textId="77777777" w:rsidR="004F6435" w:rsidRDefault="004F6435" w:rsidP="00F8050F">
      <w:pPr>
        <w:spacing w:line="480" w:lineRule="auto"/>
        <w:rPr>
          <w:sz w:val="22"/>
          <w:szCs w:val="22"/>
        </w:rPr>
      </w:pPr>
    </w:p>
    <w:p w14:paraId="01B90639" w14:textId="77777777" w:rsidR="004F6435" w:rsidRDefault="004F6435" w:rsidP="00F8050F">
      <w:pPr>
        <w:spacing w:line="480" w:lineRule="auto"/>
        <w:rPr>
          <w:sz w:val="22"/>
          <w:szCs w:val="22"/>
        </w:rPr>
      </w:pPr>
    </w:p>
    <w:p w14:paraId="32305CD3" w14:textId="77777777" w:rsidR="004F6435" w:rsidRDefault="004F6435" w:rsidP="00F8050F">
      <w:pPr>
        <w:spacing w:line="480" w:lineRule="auto"/>
        <w:rPr>
          <w:sz w:val="22"/>
          <w:szCs w:val="22"/>
        </w:rPr>
      </w:pPr>
    </w:p>
    <w:p w14:paraId="0465D344" w14:textId="77777777" w:rsidR="004F6435" w:rsidRDefault="004F6435" w:rsidP="00F8050F">
      <w:pPr>
        <w:spacing w:line="480" w:lineRule="auto"/>
        <w:rPr>
          <w:sz w:val="22"/>
          <w:szCs w:val="22"/>
        </w:rPr>
      </w:pPr>
    </w:p>
    <w:p w14:paraId="51667C31" w14:textId="77777777" w:rsidR="004F6435" w:rsidRDefault="004F6435" w:rsidP="00F8050F">
      <w:pPr>
        <w:spacing w:line="480" w:lineRule="auto"/>
        <w:rPr>
          <w:sz w:val="22"/>
          <w:szCs w:val="22"/>
        </w:rPr>
      </w:pPr>
    </w:p>
    <w:p w14:paraId="63B74F3F" w14:textId="77777777" w:rsidR="004F6435" w:rsidRPr="002E16F7" w:rsidRDefault="004F6435" w:rsidP="00F8050F">
      <w:pPr>
        <w:spacing w:line="480" w:lineRule="auto"/>
        <w:rPr>
          <w:sz w:val="22"/>
          <w:szCs w:val="22"/>
        </w:rPr>
      </w:pPr>
    </w:p>
    <w:p w14:paraId="206278C4" w14:textId="078E9740" w:rsidR="00333072" w:rsidRDefault="00D61612" w:rsidP="00F8050F">
      <w:pPr>
        <w:spacing w:line="480" w:lineRule="auto"/>
        <w:rPr>
          <w:b/>
          <w:sz w:val="22"/>
          <w:szCs w:val="22"/>
        </w:rPr>
      </w:pPr>
      <w:r w:rsidRPr="00D61612">
        <w:rPr>
          <w:b/>
          <w:noProof/>
          <w:sz w:val="22"/>
          <w:szCs w:val="22"/>
          <w:lang w:eastAsia="en-US"/>
        </w:rPr>
        <w:lastRenderedPageBreak/>
        <w:drawing>
          <wp:inline distT="0" distB="0" distL="0" distR="0" wp14:anchorId="044D38C3" wp14:editId="47323705">
            <wp:extent cx="4732655" cy="245342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35252" cy="2454767"/>
                    </a:xfrm>
                    <a:prstGeom prst="rect">
                      <a:avLst/>
                    </a:prstGeom>
                  </pic:spPr>
                </pic:pic>
              </a:graphicData>
            </a:graphic>
          </wp:inline>
        </w:drawing>
      </w:r>
    </w:p>
    <w:p w14:paraId="3AE6CA4D" w14:textId="1B83561E" w:rsidR="0098700D" w:rsidRPr="000A2A74" w:rsidRDefault="00F8050F" w:rsidP="002C756D">
      <w:pPr>
        <w:spacing w:line="360" w:lineRule="auto"/>
        <w:rPr>
          <w:sz w:val="22"/>
          <w:szCs w:val="22"/>
        </w:rPr>
      </w:pPr>
      <w:r w:rsidRPr="000A2A74">
        <w:rPr>
          <w:b/>
          <w:sz w:val="22"/>
          <w:szCs w:val="22"/>
        </w:rPr>
        <w:t>Figure 5</w:t>
      </w:r>
      <w:r w:rsidRPr="000A2A74">
        <w:rPr>
          <w:sz w:val="22"/>
          <w:szCs w:val="22"/>
        </w:rPr>
        <w:t xml:space="preserve">. Computational model capturing effects of cue-based expectations on </w:t>
      </w:r>
      <w:r w:rsidR="007E099F">
        <w:rPr>
          <w:sz w:val="22"/>
          <w:szCs w:val="22"/>
        </w:rPr>
        <w:t xml:space="preserve">pain </w:t>
      </w:r>
      <w:r w:rsidRPr="000A2A74">
        <w:rPr>
          <w:sz w:val="22"/>
          <w:szCs w:val="22"/>
        </w:rPr>
        <w:t xml:space="preserve">and </w:t>
      </w:r>
      <w:r w:rsidR="00F06843">
        <w:rPr>
          <w:sz w:val="22"/>
          <w:szCs w:val="22"/>
        </w:rPr>
        <w:t>expectation updating</w:t>
      </w:r>
      <w:r w:rsidRPr="000A2A74">
        <w:rPr>
          <w:sz w:val="22"/>
          <w:szCs w:val="22"/>
        </w:rPr>
        <w:t xml:space="preserve">. </w:t>
      </w:r>
      <w:r w:rsidRPr="000A2A74">
        <w:rPr>
          <w:i/>
          <w:sz w:val="22"/>
          <w:szCs w:val="22"/>
        </w:rPr>
        <w:t>γ</w:t>
      </w:r>
      <w:r w:rsidRPr="000A2A74">
        <w:rPr>
          <w:sz w:val="22"/>
          <w:szCs w:val="22"/>
        </w:rPr>
        <w:t xml:space="preserve"> controls the relative impact o</w:t>
      </w:r>
      <w:r w:rsidR="00F06843">
        <w:rPr>
          <w:sz w:val="22"/>
          <w:szCs w:val="22"/>
        </w:rPr>
        <w:t xml:space="preserve">f expectations and noxious input </w:t>
      </w:r>
      <w:r w:rsidRPr="000A2A74">
        <w:rPr>
          <w:sz w:val="22"/>
          <w:szCs w:val="22"/>
        </w:rPr>
        <w:t xml:space="preserve">on </w:t>
      </w:r>
      <w:r w:rsidR="00F06843">
        <w:rPr>
          <w:sz w:val="22"/>
          <w:szCs w:val="22"/>
        </w:rPr>
        <w:t>perceived pain</w:t>
      </w:r>
      <w:r w:rsidRPr="000A2A74">
        <w:rPr>
          <w:sz w:val="22"/>
          <w:szCs w:val="22"/>
        </w:rPr>
        <w:t>.</w:t>
      </w:r>
      <w:r w:rsidRPr="000A2A74">
        <w:rPr>
          <w:i/>
          <w:sz w:val="22"/>
          <w:szCs w:val="22"/>
          <w:lang w:val="el-GR"/>
        </w:rPr>
        <w:t xml:space="preserve"> α</w:t>
      </w:r>
      <w:r w:rsidR="00F06843">
        <w:rPr>
          <w:sz w:val="22"/>
          <w:szCs w:val="22"/>
          <w:vertAlign w:val="subscript"/>
        </w:rPr>
        <w:t>c</w:t>
      </w:r>
      <w:r w:rsidRPr="000A2A74">
        <w:rPr>
          <w:sz w:val="22"/>
          <w:szCs w:val="22"/>
        </w:rPr>
        <w:t xml:space="preserve"> </w:t>
      </w:r>
      <w:r w:rsidR="00F06843" w:rsidRPr="000A2A74">
        <w:rPr>
          <w:sz w:val="22"/>
          <w:szCs w:val="22"/>
        </w:rPr>
        <w:t xml:space="preserve">and </w:t>
      </w:r>
      <w:r w:rsidR="00F06843" w:rsidRPr="000A2A74">
        <w:rPr>
          <w:i/>
          <w:sz w:val="22"/>
          <w:szCs w:val="22"/>
          <w:lang w:val="el-GR"/>
        </w:rPr>
        <w:t>α</w:t>
      </w:r>
      <w:proofErr w:type="spellStart"/>
      <w:r w:rsidR="00F06843">
        <w:rPr>
          <w:sz w:val="22"/>
          <w:szCs w:val="22"/>
          <w:vertAlign w:val="subscript"/>
        </w:rPr>
        <w:t>i</w:t>
      </w:r>
      <w:proofErr w:type="spellEnd"/>
      <w:r w:rsidR="00F06843" w:rsidRPr="000A2A74">
        <w:rPr>
          <w:sz w:val="22"/>
          <w:szCs w:val="22"/>
        </w:rPr>
        <w:t xml:space="preserve"> </w:t>
      </w:r>
      <w:r w:rsidR="00F06843">
        <w:rPr>
          <w:sz w:val="22"/>
          <w:szCs w:val="22"/>
        </w:rPr>
        <w:t>are</w:t>
      </w:r>
      <w:r w:rsidRPr="000A2A74">
        <w:rPr>
          <w:sz w:val="22"/>
          <w:szCs w:val="22"/>
        </w:rPr>
        <w:t xml:space="preserve"> the learning rate</w:t>
      </w:r>
      <w:r w:rsidR="00F06843">
        <w:rPr>
          <w:sz w:val="22"/>
          <w:szCs w:val="22"/>
        </w:rPr>
        <w:t>s</w:t>
      </w:r>
      <w:r w:rsidRPr="000A2A74">
        <w:rPr>
          <w:sz w:val="22"/>
          <w:szCs w:val="22"/>
        </w:rPr>
        <w:t xml:space="preserve"> when the </w:t>
      </w:r>
      <w:r w:rsidR="003A1F53">
        <w:rPr>
          <w:sz w:val="22"/>
          <w:szCs w:val="22"/>
        </w:rPr>
        <w:t>d</w:t>
      </w:r>
      <w:r w:rsidR="007E099F">
        <w:rPr>
          <w:sz w:val="22"/>
          <w:szCs w:val="22"/>
        </w:rPr>
        <w:t>irection</w:t>
      </w:r>
      <w:r w:rsidR="003A1F53">
        <w:rPr>
          <w:sz w:val="22"/>
          <w:szCs w:val="22"/>
        </w:rPr>
        <w:t>s</w:t>
      </w:r>
      <w:r w:rsidRPr="000A2A74">
        <w:rPr>
          <w:sz w:val="22"/>
          <w:szCs w:val="22"/>
        </w:rPr>
        <w:t xml:space="preserve"> of </w:t>
      </w:r>
      <w:r w:rsidR="007E099F">
        <w:rPr>
          <w:sz w:val="22"/>
          <w:szCs w:val="22"/>
        </w:rPr>
        <w:t>prediction errors are</w:t>
      </w:r>
      <w:r w:rsidR="00F06843">
        <w:rPr>
          <w:sz w:val="22"/>
          <w:szCs w:val="22"/>
        </w:rPr>
        <w:t xml:space="preserve">, respectively, consistent and inconsistent with the </w:t>
      </w:r>
      <w:r w:rsidR="007E099F">
        <w:rPr>
          <w:sz w:val="22"/>
          <w:szCs w:val="22"/>
        </w:rPr>
        <w:t xml:space="preserve">preceding cue’s </w:t>
      </w:r>
      <w:r w:rsidR="00F06843">
        <w:rPr>
          <w:sz w:val="22"/>
          <w:szCs w:val="22"/>
        </w:rPr>
        <w:t>initial</w:t>
      </w:r>
      <w:r w:rsidRPr="000A2A74">
        <w:rPr>
          <w:sz w:val="22"/>
          <w:szCs w:val="22"/>
        </w:rPr>
        <w:t xml:space="preserve"> </w:t>
      </w:r>
      <w:r w:rsidR="00F06843">
        <w:rPr>
          <w:sz w:val="22"/>
          <w:szCs w:val="22"/>
        </w:rPr>
        <w:t>low or high pain association.</w:t>
      </w:r>
      <w:r w:rsidR="007E099F">
        <w:rPr>
          <w:sz w:val="22"/>
          <w:szCs w:val="22"/>
        </w:rPr>
        <w:t xml:space="preserve"> The Bayesian model (</w:t>
      </w:r>
      <w:proofErr w:type="spellStart"/>
      <w:r w:rsidR="007E099F">
        <w:rPr>
          <w:sz w:val="22"/>
          <w:szCs w:val="22"/>
        </w:rPr>
        <w:t>Model</w:t>
      </w:r>
      <w:proofErr w:type="spellEnd"/>
      <w:r w:rsidR="007E099F">
        <w:rPr>
          <w:sz w:val="22"/>
          <w:szCs w:val="22"/>
        </w:rPr>
        <w:t xml:space="preserve"> 2) represents </w:t>
      </w:r>
      <w:r w:rsidR="003A1F53">
        <w:rPr>
          <w:sz w:val="22"/>
          <w:szCs w:val="22"/>
        </w:rPr>
        <w:t xml:space="preserve">N, </w:t>
      </w:r>
      <w:proofErr w:type="spellStart"/>
      <w:r w:rsidR="003A1F53">
        <w:rPr>
          <w:sz w:val="22"/>
          <w:szCs w:val="22"/>
        </w:rPr>
        <w:t>E</w:t>
      </w:r>
      <w:r w:rsidR="003A1F53" w:rsidRPr="003A1F53">
        <w:rPr>
          <w:sz w:val="22"/>
          <w:szCs w:val="22"/>
          <w:vertAlign w:val="subscript"/>
        </w:rPr>
        <w:t>c</w:t>
      </w:r>
      <w:proofErr w:type="spellEnd"/>
      <w:r w:rsidR="003A1F53">
        <w:rPr>
          <w:sz w:val="22"/>
          <w:szCs w:val="22"/>
        </w:rPr>
        <w:t xml:space="preserve"> and P</w:t>
      </w:r>
      <w:r w:rsidR="007E099F">
        <w:rPr>
          <w:sz w:val="22"/>
          <w:szCs w:val="22"/>
        </w:rPr>
        <w:t xml:space="preserve"> as </w:t>
      </w:r>
      <w:r w:rsidR="008324BF">
        <w:rPr>
          <w:sz w:val="22"/>
          <w:szCs w:val="22"/>
        </w:rPr>
        <w:t>Gaussian</w:t>
      </w:r>
      <w:r w:rsidR="007E099F">
        <w:rPr>
          <w:sz w:val="22"/>
          <w:szCs w:val="22"/>
        </w:rPr>
        <w:t xml:space="preserve"> distributions wh</w:t>
      </w:r>
      <w:r w:rsidR="003A1F53">
        <w:rPr>
          <w:sz w:val="22"/>
          <w:szCs w:val="22"/>
        </w:rPr>
        <w:t>ose</w:t>
      </w:r>
      <w:r w:rsidR="007E099F">
        <w:rPr>
          <w:sz w:val="22"/>
          <w:szCs w:val="22"/>
        </w:rPr>
        <w:t xml:space="preserve"> </w:t>
      </w:r>
      <w:r w:rsidR="003A1F53">
        <w:rPr>
          <w:sz w:val="22"/>
          <w:szCs w:val="22"/>
        </w:rPr>
        <w:t>relative</w:t>
      </w:r>
      <w:r w:rsidR="00A976E8">
        <w:rPr>
          <w:sz w:val="22"/>
          <w:szCs w:val="22"/>
        </w:rPr>
        <w:t xml:space="preserve"> precisions</w:t>
      </w:r>
      <w:r w:rsidR="003A1F53">
        <w:rPr>
          <w:sz w:val="22"/>
          <w:szCs w:val="22"/>
        </w:rPr>
        <w:t xml:space="preserve"> </w:t>
      </w:r>
      <w:r w:rsidR="00A976E8">
        <w:rPr>
          <w:sz w:val="22"/>
          <w:szCs w:val="22"/>
        </w:rPr>
        <w:t xml:space="preserve">(inverse </w:t>
      </w:r>
      <w:r w:rsidR="007E099F">
        <w:rPr>
          <w:sz w:val="22"/>
          <w:szCs w:val="22"/>
        </w:rPr>
        <w:t>variance</w:t>
      </w:r>
      <w:r w:rsidR="00C36F60">
        <w:rPr>
          <w:sz w:val="22"/>
          <w:szCs w:val="22"/>
        </w:rPr>
        <w:t xml:space="preserve">s) </w:t>
      </w:r>
      <w:r w:rsidR="00FC4C32">
        <w:rPr>
          <w:sz w:val="22"/>
          <w:szCs w:val="22"/>
        </w:rPr>
        <w:t>govern perceptual inference and expectation updating on</w:t>
      </w:r>
      <w:r w:rsidR="00FC4C32">
        <w:rPr>
          <w:sz w:val="22"/>
          <w:szCs w:val="22"/>
          <w:lang w:val="el-GR"/>
        </w:rPr>
        <w:t xml:space="preserve"> </w:t>
      </w:r>
      <w:proofErr w:type="spellStart"/>
      <w:r w:rsidR="00FC4C32">
        <w:rPr>
          <w:sz w:val="22"/>
          <w:szCs w:val="22"/>
          <w:lang w:val="el-GR"/>
        </w:rPr>
        <w:t>each</w:t>
      </w:r>
      <w:proofErr w:type="spellEnd"/>
      <w:r w:rsidR="00FC4C32">
        <w:rPr>
          <w:sz w:val="22"/>
          <w:szCs w:val="22"/>
          <w:lang w:val="el-GR"/>
        </w:rPr>
        <w:t xml:space="preserve"> </w:t>
      </w:r>
      <w:proofErr w:type="spellStart"/>
      <w:r w:rsidR="00AC1F48" w:rsidRPr="00AC1F48">
        <w:rPr>
          <w:sz w:val="22"/>
          <w:szCs w:val="22"/>
          <w:lang w:val="el-GR"/>
        </w:rPr>
        <w:t>trial</w:t>
      </w:r>
      <w:proofErr w:type="spellEnd"/>
      <w:r w:rsidR="00C36F60">
        <w:rPr>
          <w:sz w:val="22"/>
          <w:szCs w:val="22"/>
        </w:rPr>
        <w:t>.</w:t>
      </w:r>
      <w:r w:rsidR="00E64591">
        <w:rPr>
          <w:sz w:val="22"/>
          <w:szCs w:val="22"/>
        </w:rPr>
        <w:t xml:space="preserve"> </w:t>
      </w:r>
      <w:r w:rsidR="00FC4C32">
        <w:rPr>
          <w:sz w:val="22"/>
          <w:szCs w:val="22"/>
        </w:rPr>
        <w:t xml:space="preserve">It </w:t>
      </w:r>
      <w:r w:rsidR="00A976E8">
        <w:rPr>
          <w:sz w:val="22"/>
          <w:szCs w:val="22"/>
        </w:rPr>
        <w:t>can capture</w:t>
      </w:r>
      <w:r w:rsidR="00FC4C32">
        <w:rPr>
          <w:sz w:val="22"/>
          <w:szCs w:val="22"/>
        </w:rPr>
        <w:t xml:space="preserve"> a confirmation bias by </w:t>
      </w:r>
      <w:r w:rsidR="00B12810">
        <w:rPr>
          <w:sz w:val="22"/>
          <w:szCs w:val="22"/>
        </w:rPr>
        <w:t xml:space="preserve">increasing the </w:t>
      </w:r>
      <w:r w:rsidR="00A976E8">
        <w:rPr>
          <w:sz w:val="22"/>
          <w:szCs w:val="22"/>
        </w:rPr>
        <w:t>variance of P (effectively reducing expectation updating) as a function of whether the direction of a prediction errors is consistent or inconsistent with the preceding cue’s low or high pain association</w:t>
      </w:r>
      <w:r w:rsidR="00FC4C32">
        <w:rPr>
          <w:sz w:val="22"/>
          <w:szCs w:val="22"/>
        </w:rPr>
        <w:t>.</w:t>
      </w:r>
    </w:p>
    <w:p w14:paraId="7754B40F" w14:textId="77777777" w:rsidR="00951EF9" w:rsidRDefault="00951EF9" w:rsidP="0098700D">
      <w:pPr>
        <w:spacing w:line="480" w:lineRule="auto"/>
        <w:rPr>
          <w:sz w:val="22"/>
          <w:szCs w:val="22"/>
        </w:rPr>
      </w:pPr>
    </w:p>
    <w:p w14:paraId="3A152B42" w14:textId="4196EAFC" w:rsidR="00D8546B" w:rsidRDefault="00D8546B" w:rsidP="006510DC">
      <w:pPr>
        <w:spacing w:after="0" w:line="480" w:lineRule="auto"/>
      </w:pPr>
    </w:p>
    <w:p w14:paraId="3F53D4EE" w14:textId="77777777" w:rsidR="00E06D96" w:rsidRDefault="00E06D96" w:rsidP="0098700D">
      <w:pPr>
        <w:spacing w:line="480" w:lineRule="auto"/>
      </w:pPr>
    </w:p>
    <w:p w14:paraId="61AB2AD6" w14:textId="77777777" w:rsidR="005F7C24" w:rsidRDefault="00F43D08" w:rsidP="00741043">
      <w:r>
        <w:br w:type="column"/>
      </w:r>
      <w:r>
        <w:lastRenderedPageBreak/>
        <w:t xml:space="preserve">Under </w:t>
      </w:r>
      <w:r w:rsidR="005F7C24">
        <w:t>the</w:t>
      </w:r>
      <w:r>
        <w:t xml:space="preserve"> </w:t>
      </w:r>
      <w:proofErr w:type="spellStart"/>
      <w:r>
        <w:t>Kalman</w:t>
      </w:r>
      <w:proofErr w:type="spellEnd"/>
      <w:r>
        <w:t xml:space="preserve"> filter (KF) model, the </w:t>
      </w:r>
      <w:r w:rsidR="005F7C24">
        <w:t xml:space="preserve">subject uses Bayesian inference to infer the true amount of painful stimulation on each trial. </w:t>
      </w:r>
    </w:p>
    <w:p w14:paraId="28C90059" w14:textId="063CF1AA" w:rsidR="0098700D" w:rsidRDefault="005F7C24" w:rsidP="00741043">
      <w:r>
        <w:t xml:space="preserve">The KF model attributes to the subject a generative model of the experiment environment, under which the subject’s perceived noxious input on trial </w:t>
      </w:r>
      <m:oMath>
        <m:r>
          <w:rPr>
            <w:rFonts w:ascii="Cambria Math" w:hAnsi="Cambria Math"/>
          </w:rPr>
          <m:t>t</m:t>
        </m:r>
      </m:oMath>
      <w:r>
        <w:t xml:space="preserve">, denoted </w:t>
      </w:r>
      <m:oMath>
        <m:sSub>
          <m:sSubPr>
            <m:ctrlPr>
              <w:rPr>
                <w:rFonts w:ascii="Cambria Math" w:hAnsi="Cambria Math"/>
                <w:i/>
              </w:rPr>
            </m:ctrlPr>
          </m:sSubPr>
          <m:e>
            <m:r>
              <w:rPr>
                <w:rFonts w:ascii="Cambria Math" w:hAnsi="Cambria Math"/>
              </w:rPr>
              <m:t>N</m:t>
            </m:r>
          </m:e>
          <m:sub>
            <m:r>
              <w:rPr>
                <w:rFonts w:ascii="Cambria Math" w:hAnsi="Cambria Math"/>
              </w:rPr>
              <m:t>t</m:t>
            </m:r>
          </m:sub>
        </m:sSub>
      </m:oMath>
      <w:r>
        <w:t xml:space="preserve">, is a Gaussian random </w:t>
      </w:r>
      <w:commentRangeStart w:id="49"/>
      <w:r>
        <w:t>variable centered on the true stimulus value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with observation variance </w:t>
      </w:r>
      <m:oMath>
        <m:sSubSup>
          <m:sSubSupPr>
            <m:ctrlPr>
              <w:rPr>
                <w:rFonts w:ascii="Cambria Math" w:hAnsi="Cambria Math"/>
                <w:i/>
              </w:rPr>
            </m:ctrlPr>
          </m:sSubSupPr>
          <m:e>
            <m:r>
              <w:rPr>
                <w:rFonts w:ascii="Cambria Math" w:hAnsi="Cambria Math"/>
              </w:rPr>
              <m:t>σ</m:t>
            </m:r>
          </m:e>
          <m:sub>
            <m:r>
              <m:rPr>
                <m:sty m:val="p"/>
              </m:rPr>
              <w:rPr>
                <w:rFonts w:ascii="Cambria Math" w:hAnsi="Cambria Math"/>
              </w:rPr>
              <m:t>nox</m:t>
            </m:r>
          </m:sub>
          <m:sup>
            <m:r>
              <w:rPr>
                <w:rFonts w:ascii="Cambria Math" w:hAnsi="Cambria Math"/>
              </w:rPr>
              <m:t>2</m:t>
            </m:r>
          </m:sup>
        </m:sSubSup>
      </m:oMath>
      <w:r>
        <w:t>:</w:t>
      </w:r>
      <w:commentRangeEnd w:id="49"/>
      <w:r w:rsidR="00A07676">
        <w:rPr>
          <w:rStyle w:val="CommentReference"/>
        </w:rPr>
        <w:commentReference w:id="49"/>
      </w:r>
    </w:p>
    <w:p w14:paraId="5E588D98" w14:textId="53072BA9" w:rsidR="005F7C24" w:rsidRPr="005F7C24" w:rsidRDefault="005F7C24" w:rsidP="005F7C24">
      <w:pPr>
        <w:tabs>
          <w:tab w:val="center" w:pos="4320"/>
          <w:tab w:val="right" w:pos="8640"/>
        </w:tabs>
      </w:pPr>
      <w:r>
        <w:tab/>
      </w:r>
      <m:oMath>
        <m:sSub>
          <m:sSubPr>
            <m:ctrlPr>
              <w:rPr>
                <w:rFonts w:ascii="Cambria Math" w:hAnsi="Cambria Math"/>
                <w:i/>
              </w:rPr>
            </m:ctrlPr>
          </m:sSubPr>
          <m:e>
            <m:r>
              <w:rPr>
                <w:rFonts w:ascii="Cambria Math" w:hAnsi="Cambria Math"/>
              </w:rPr>
              <m:t>N</m:t>
            </m:r>
          </m:e>
          <m:sub>
            <m:r>
              <w:rPr>
                <w:rFonts w:ascii="Cambria Math" w:hAnsi="Cambria Math"/>
              </w:rPr>
              <m:t>t</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σ</m:t>
                </m:r>
              </m:e>
              <m:sub>
                <m:r>
                  <m:rPr>
                    <m:sty m:val="p"/>
                  </m:rPr>
                  <w:rPr>
                    <w:rFonts w:ascii="Cambria Math" w:hAnsi="Cambria Math"/>
                  </w:rPr>
                  <m:t>nox</m:t>
                </m:r>
              </m:sub>
              <m:sup>
                <m:r>
                  <w:rPr>
                    <w:rFonts w:ascii="Cambria Math" w:hAnsi="Cambria Math"/>
                  </w:rPr>
                  <m:t>2</m:t>
                </m:r>
              </m:sup>
            </m:sSubSup>
          </m:e>
        </m:d>
        <m:r>
          <w:rPr>
            <w:rFonts w:ascii="Cambria Math" w:hAnsi="Cambria Math"/>
          </w:rPr>
          <m:t>.</m:t>
        </m:r>
      </m:oMath>
      <w:r>
        <w:tab/>
        <w:t>(1)</w:t>
      </w:r>
    </w:p>
    <w:p w14:paraId="4B8CB196" w14:textId="529698CB" w:rsidR="005F7C24" w:rsidRDefault="005F7C24" w:rsidP="00741043">
      <w:r>
        <w:t xml:space="preserve">The subject’s generative model also assumes random change in the stimulus value from one trial to the next, following a Gaussian random walk with variance </w:t>
      </w:r>
      <m:oMath>
        <m:sSubSup>
          <m:sSubSupPr>
            <m:ctrlPr>
              <w:rPr>
                <w:rFonts w:ascii="Cambria Math" w:hAnsi="Cambria Math"/>
                <w:i/>
              </w:rPr>
            </m:ctrlPr>
          </m:sSubSupPr>
          <m:e>
            <m:r>
              <w:rPr>
                <w:rFonts w:ascii="Cambria Math" w:hAnsi="Cambria Math"/>
              </w:rPr>
              <m:t>σ</m:t>
            </m:r>
          </m:e>
          <m:sub>
            <m:r>
              <w:rPr>
                <w:rFonts w:ascii="Cambria Math" w:hAnsi="Cambria Math"/>
              </w:rPr>
              <m:t>η</m:t>
            </m:r>
          </m:sub>
          <m:sup>
            <m:r>
              <w:rPr>
                <w:rFonts w:ascii="Cambria Math" w:hAnsi="Cambria Math"/>
              </w:rPr>
              <m:t>2</m:t>
            </m:r>
          </m:sup>
        </m:sSubSup>
      </m:oMath>
      <w:r>
        <w:t>:</w:t>
      </w:r>
    </w:p>
    <w:p w14:paraId="6BCA7FD2" w14:textId="369D8606" w:rsidR="005F7C24" w:rsidRPr="005F7C24" w:rsidRDefault="005F7C24" w:rsidP="005F7C24">
      <w:pPr>
        <w:tabs>
          <w:tab w:val="center" w:pos="4320"/>
          <w:tab w:val="right" w:pos="8640"/>
        </w:tabs>
      </w:pPr>
      <w:r>
        <w:tab/>
      </w:r>
      <m:oMath>
        <m:sSub>
          <m:sSubPr>
            <m:ctrlPr>
              <w:rPr>
                <w:rFonts w:ascii="Cambria Math" w:hAnsi="Cambria Math"/>
                <w:i/>
              </w:rPr>
            </m:ctrlPr>
          </m:sSubPr>
          <m:e>
            <m:r>
              <w:rPr>
                <w:rFonts w:ascii="Cambria Math" w:hAnsi="Cambria Math"/>
              </w:rPr>
              <m:t>S</m:t>
            </m:r>
          </m:e>
          <m:sub>
            <m:r>
              <w:rPr>
                <w:rFonts w:ascii="Cambria Math" w:hAnsi="Cambria Math"/>
              </w:rPr>
              <m:t>t+1</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η</m:t>
                </m:r>
              </m:sub>
              <m:sup>
                <m:r>
                  <w:rPr>
                    <w:rFonts w:ascii="Cambria Math" w:hAnsi="Cambria Math"/>
                  </w:rPr>
                  <m:t>2</m:t>
                </m:r>
              </m:sup>
            </m:sSubSup>
          </m:e>
        </m:d>
        <m:r>
          <w:rPr>
            <w:rFonts w:ascii="Cambria Math" w:hAnsi="Cambria Math"/>
          </w:rPr>
          <m:t>.</m:t>
        </m:r>
      </m:oMath>
      <w:r>
        <w:tab/>
        <w:t>(2)</w:t>
      </w:r>
    </w:p>
    <w:p w14:paraId="7F580F4C" w14:textId="6EB93265" w:rsidR="005F7C24" w:rsidRDefault="005F7C24" w:rsidP="00741043">
      <w:r>
        <w:t>Under the standard KF model, the subject performs optimal Bayesian inference with respect to (1) and (2), using a Gaussian conjugate prior. That is, the subject’s belief at the beginning of learning is given by</w:t>
      </w:r>
    </w:p>
    <w:p w14:paraId="1641DBE9" w14:textId="09232977" w:rsidR="005F7C24" w:rsidRDefault="005F7C24" w:rsidP="005F7C24">
      <w:pPr>
        <w:tabs>
          <w:tab w:val="center" w:pos="4320"/>
          <w:tab w:val="right" w:pos="8640"/>
        </w:tabs>
      </w:pPr>
      <w:r>
        <w:tab/>
      </w:r>
      <m:oMath>
        <m:sSub>
          <m:sSubPr>
            <m:ctrlPr>
              <w:rPr>
                <w:rFonts w:ascii="Cambria Math" w:hAnsi="Cambria Math"/>
                <w:i/>
              </w:rPr>
            </m:ctrlPr>
          </m:sSubPr>
          <m:e>
            <m:r>
              <w:rPr>
                <w:rFonts w:ascii="Cambria Math" w:hAnsi="Cambria Math"/>
              </w:rPr>
              <m:t>S</m:t>
            </m:r>
          </m:e>
          <m:sub>
            <m:r>
              <w:rPr>
                <w:rFonts w:ascii="Cambria Math" w:hAnsi="Cambria Math"/>
              </w:rPr>
              <m:t>1</m:t>
            </m:r>
          </m:sub>
        </m:sSub>
        <m:r>
          <m:rPr>
            <m:scr m:val="script"/>
          </m:rPr>
          <w:rPr>
            <w:rFonts w:ascii="Cambria Math" w:hAnsi="Cambria Math"/>
          </w:rPr>
          <m:t>∼N</m:t>
        </m:r>
        <m:d>
          <m:dPr>
            <m:ctrlPr>
              <w:rPr>
                <w:rFonts w:ascii="Cambria Math" w:hAnsi="Cambria Math"/>
                <w:i/>
              </w:rPr>
            </m:ctrlPr>
          </m:dPr>
          <m:e>
            <m:r>
              <w:rPr>
                <w:rFonts w:ascii="Cambria Math" w:hAnsi="Cambria Math"/>
              </w:rPr>
              <m:t>a,b</m:t>
            </m:r>
          </m:e>
        </m:d>
      </m:oMath>
      <w:r>
        <w:t>,</w:t>
      </w:r>
      <w:r>
        <w:tab/>
        <w:t>(3)</w:t>
      </w:r>
    </w:p>
    <w:p w14:paraId="24FA6265" w14:textId="4F74FFFE" w:rsidR="005F7C24" w:rsidRDefault="005F7C24" w:rsidP="005F7C24">
      <w:pPr>
        <w:tabs>
          <w:tab w:val="center" w:pos="4320"/>
          <w:tab w:val="right" w:pos="8640"/>
        </w:tabs>
      </w:pPr>
      <w:r>
        <w:t xml:space="preserve">where </w:t>
      </w:r>
      <w:proofErr w:type="gramStart"/>
      <m:oMath>
        <m:r>
          <w:rPr>
            <w:rFonts w:ascii="Cambria Math" w:hAnsi="Cambria Math"/>
          </w:rPr>
          <m:t>a,b</m:t>
        </m:r>
      </m:oMath>
      <w:proofErr w:type="gramEnd"/>
      <w:r>
        <w:t xml:space="preserve"> are technically free parameters but have little effect on model predictions except the first few trials. (For simplicity, </w:t>
      </w:r>
      <w:r w:rsidR="0090518D">
        <w:t>they could be set to the true mean and variance of the stimulus sequence.)</w:t>
      </w:r>
    </w:p>
    <w:p w14:paraId="6DB4E2FD" w14:textId="0DF32FF7" w:rsidR="0090518D" w:rsidRDefault="0090518D" w:rsidP="005F7C24">
      <w:pPr>
        <w:tabs>
          <w:tab w:val="center" w:pos="4320"/>
          <w:tab w:val="right" w:pos="8640"/>
        </w:tabs>
      </w:pPr>
      <w:r>
        <w:t>Bayesian updating in the KF model follows a simple recursive equation. Denote the subject’s prior belief at the start of each trial as</w:t>
      </w:r>
    </w:p>
    <w:p w14:paraId="4F33B6A8" w14:textId="72850984" w:rsidR="0090518D" w:rsidRDefault="0090518D" w:rsidP="005F7C24">
      <w:pPr>
        <w:tabs>
          <w:tab w:val="center" w:pos="4320"/>
          <w:tab w:val="right" w:pos="8640"/>
        </w:tabs>
      </w:pPr>
      <w:r>
        <w:tab/>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m:rPr>
                <m:sty m:val="b"/>
              </m:rPr>
              <w:rPr>
                <w:rFonts w:ascii="Cambria Math" w:hAnsi="Cambria Math"/>
              </w:rPr>
              <m:t>N</m:t>
            </m:r>
          </m:e>
          <m:sub>
            <m:r>
              <w:rPr>
                <w:rFonts w:ascii="Cambria Math" w:hAnsi="Cambria Math"/>
              </w:rPr>
              <m:t>t-1</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e>
        </m:d>
      </m:oMath>
      <w:r>
        <w:tab/>
        <w:t>(4)</w:t>
      </w:r>
    </w:p>
    <w:p w14:paraId="04636386" w14:textId="79C8101D" w:rsidR="0090518D" w:rsidRDefault="0090518D" w:rsidP="005F7C24">
      <w:pPr>
        <w:tabs>
          <w:tab w:val="center" w:pos="4320"/>
          <w:tab w:val="right" w:pos="8640"/>
        </w:tabs>
      </w:pPr>
      <w:r>
        <w:t xml:space="preserve">where </w:t>
      </w:r>
      <m:oMath>
        <m:sSub>
          <m:sSubPr>
            <m:ctrlPr>
              <w:rPr>
                <w:rFonts w:ascii="Cambria Math" w:hAnsi="Cambria Math"/>
                <w:i/>
              </w:rPr>
            </m:ctrlPr>
          </m:sSubPr>
          <m:e>
            <m:r>
              <m:rPr>
                <m:sty m:val="b"/>
              </m:rPr>
              <w:rPr>
                <w:rFonts w:ascii="Cambria Math" w:hAnsi="Cambria Math"/>
              </w:rPr>
              <m:t>N</m:t>
            </m:r>
            <m:ctrlPr>
              <w:rPr>
                <w:rFonts w:ascii="Cambria Math" w:hAnsi="Cambria Math"/>
                <w:b/>
              </w:rPr>
            </m:ctrlPr>
          </m:e>
          <m:sub>
            <m:r>
              <w:rPr>
                <w:rFonts w:ascii="Cambria Math" w:hAnsi="Cambria Math"/>
              </w:rPr>
              <m:t>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t-1</m:t>
                </m:r>
              </m:sub>
            </m:sSub>
          </m:e>
        </m:d>
      </m:oMath>
      <w:r>
        <w:t xml:space="preserve"> is the sequence of all inputs through trial </w:t>
      </w:r>
      <m:oMath>
        <m:r>
          <w:rPr>
            <w:rFonts w:ascii="Cambria Math" w:hAnsi="Cambria Math"/>
          </w:rPr>
          <m:t>t-1</m:t>
        </m:r>
      </m:oMath>
      <w:r>
        <w:t xml:space="preserve">. Then the posterior, after observing the input </w:t>
      </w:r>
      <m:oMath>
        <m:sSub>
          <m:sSubPr>
            <m:ctrlPr>
              <w:rPr>
                <w:rFonts w:ascii="Cambria Math" w:hAnsi="Cambria Math"/>
                <w:i/>
              </w:rPr>
            </m:ctrlPr>
          </m:sSubPr>
          <m:e>
            <m:r>
              <w:rPr>
                <w:rFonts w:ascii="Cambria Math" w:hAnsi="Cambria Math"/>
              </w:rPr>
              <m:t>N</m:t>
            </m:r>
          </m:e>
          <m:sub>
            <m:r>
              <w:rPr>
                <w:rFonts w:ascii="Cambria Math" w:hAnsi="Cambria Math"/>
              </w:rPr>
              <m:t>t</m:t>
            </m:r>
          </m:sub>
        </m:sSub>
      </m:oMath>
      <w:r>
        <w:t>, is given by</w:t>
      </w:r>
    </w:p>
    <w:p w14:paraId="39CEB72E" w14:textId="6327EC01" w:rsidR="0090518D" w:rsidRDefault="0090518D" w:rsidP="005F7C24">
      <w:pPr>
        <w:tabs>
          <w:tab w:val="center" w:pos="4320"/>
          <w:tab w:val="right" w:pos="8640"/>
        </w:tabs>
      </w:pPr>
      <w:r>
        <w:tab/>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m:rPr>
                <m:sty m:val="b"/>
              </m:rPr>
              <w:rPr>
                <w:rFonts w:ascii="Cambria Math" w:hAnsi="Cambria Math"/>
              </w:rPr>
              <m:t>N</m:t>
            </m:r>
          </m:e>
          <m:sub>
            <m:r>
              <w:rPr>
                <w:rFonts w:ascii="Cambria Math" w:hAnsi="Cambria Math"/>
              </w:rPr>
              <m:t>t</m:t>
            </m:r>
          </m:sub>
        </m:sSub>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m:rPr>
                        <m:sty m:val="p"/>
                      </m:rPr>
                      <w:rPr>
                        <w:rFonts w:ascii="Cambria Math" w:hAnsi="Cambria Math"/>
                      </w:rPr>
                      <m:t>nox</m:t>
                    </m:r>
                  </m:sub>
                  <m:sup>
                    <m:r>
                      <w:rPr>
                        <w:rFonts w:ascii="Cambria Math" w:hAnsi="Cambria Math"/>
                      </w:rPr>
                      <m:t>2</m:t>
                    </m:r>
                  </m:sup>
                </m:sSubSup>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sSub>
                  <m:sSubPr>
                    <m:ctrlPr>
                      <w:rPr>
                        <w:rFonts w:ascii="Cambria Math" w:hAnsi="Cambria Math"/>
                        <w:i/>
                      </w:rPr>
                    </m:ctrlPr>
                  </m:sSubPr>
                  <m:e>
                    <m:r>
                      <w:rPr>
                        <w:rFonts w:ascii="Cambria Math" w:hAnsi="Cambria Math"/>
                      </w:rPr>
                      <m:t>N</m:t>
                    </m:r>
                  </m:e>
                  <m:sub>
                    <m:r>
                      <w:rPr>
                        <w:rFonts w:ascii="Cambria Math" w:hAnsi="Cambria Math"/>
                      </w:rPr>
                      <m:t>t</m:t>
                    </m:r>
                  </m:sub>
                </m:sSub>
              </m:num>
              <m:den>
                <m:sSubSup>
                  <m:sSubSupPr>
                    <m:ctrlPr>
                      <w:rPr>
                        <w:rFonts w:ascii="Cambria Math" w:hAnsi="Cambria Math"/>
                        <w:i/>
                      </w:rPr>
                    </m:ctrlPr>
                  </m:sSubSupPr>
                  <m:e>
                    <m:r>
                      <w:rPr>
                        <w:rFonts w:ascii="Cambria Math" w:hAnsi="Cambria Math"/>
                      </w:rPr>
                      <m:t>σ</m:t>
                    </m:r>
                  </m:e>
                  <m:sub>
                    <m:r>
                      <m:rPr>
                        <m:sty m:val="p"/>
                      </m:rPr>
                      <w:rPr>
                        <w:rFonts w:ascii="Cambria Math" w:hAnsi="Cambria Math"/>
                      </w:rPr>
                      <m:t>nox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m:rPr>
                        <m:sty m:val="p"/>
                      </m:rPr>
                      <w:rPr>
                        <w:rFonts w:ascii="Cambria Math" w:hAnsi="Cambria Math"/>
                      </w:rPr>
                      <m:t>nox</m:t>
                    </m:r>
                  </m:sub>
                  <m:sup>
                    <m:r>
                      <w:rPr>
                        <w:rFonts w:ascii="Cambria Math" w:hAnsi="Cambria Math"/>
                      </w:rPr>
                      <m:t>2</m:t>
                    </m:r>
                  </m:sup>
                </m:sSubSup>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m:rPr>
                        <m:sty m:val="p"/>
                      </m:rPr>
                      <w:rPr>
                        <w:rFonts w:ascii="Cambria Math" w:hAnsi="Cambria Math"/>
                      </w:rPr>
                      <m:t>nox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den>
            </m:f>
          </m:e>
        </m:d>
        <m:r>
          <w:rPr>
            <w:rFonts w:ascii="Cambria Math" w:hAnsi="Cambria Math"/>
          </w:rPr>
          <m:t>.</m:t>
        </m:r>
      </m:oMath>
      <w:r>
        <w:tab/>
        <w:t>(5)</w:t>
      </w:r>
    </w:p>
    <w:p w14:paraId="5BB9964E" w14:textId="04164CE3" w:rsidR="0090518D" w:rsidRDefault="00D52430" w:rsidP="005F7C24">
      <w:pPr>
        <w:tabs>
          <w:tab w:val="center" w:pos="4320"/>
          <w:tab w:val="right" w:pos="8640"/>
        </w:tabs>
      </w:pPr>
      <w:r>
        <w:t>Intuitively, t</w:t>
      </w:r>
      <w:r w:rsidR="0090518D">
        <w:t>he mean of the posterior is a weighted average of the two relevant sources of evidence, the mean of the prior belief (</w:t>
      </w:r>
      <m:oMath>
        <m:sSub>
          <m:sSubPr>
            <m:ctrlPr>
              <w:rPr>
                <w:rFonts w:ascii="Cambria Math" w:hAnsi="Cambria Math"/>
                <w:i/>
              </w:rPr>
            </m:ctrlPr>
          </m:sSubPr>
          <m:e>
            <m:r>
              <w:rPr>
                <w:rFonts w:ascii="Cambria Math" w:hAnsi="Cambria Math"/>
              </w:rPr>
              <m:t>μ</m:t>
            </m:r>
          </m:e>
          <m:sub>
            <m:r>
              <w:rPr>
                <w:rFonts w:ascii="Cambria Math" w:hAnsi="Cambria Math"/>
              </w:rPr>
              <m:t>t</m:t>
            </m:r>
          </m:sub>
        </m:sSub>
      </m:oMath>
      <w:r w:rsidR="0090518D">
        <w:t>) and the current input (</w:t>
      </w:r>
      <m:oMath>
        <m:sSub>
          <m:sSubPr>
            <m:ctrlPr>
              <w:rPr>
                <w:rFonts w:ascii="Cambria Math" w:hAnsi="Cambria Math"/>
                <w:i/>
              </w:rPr>
            </m:ctrlPr>
          </m:sSubPr>
          <m:e>
            <m:r>
              <w:rPr>
                <w:rFonts w:ascii="Cambria Math" w:hAnsi="Cambria Math"/>
              </w:rPr>
              <m:t>N</m:t>
            </m:r>
          </m:e>
          <m:sub>
            <m:r>
              <w:rPr>
                <w:rFonts w:ascii="Cambria Math" w:hAnsi="Cambria Math"/>
              </w:rPr>
              <m:t>t</m:t>
            </m:r>
          </m:sub>
        </m:sSub>
      </m:oMath>
      <w:r w:rsidR="0090518D">
        <w:t>), with each source weighted in proportion to its precision (i.e., inverse variance). The precision of the posterior is the sum of the precisions of the two sources.</w:t>
      </w:r>
    </w:p>
    <w:p w14:paraId="4B50B78B" w14:textId="3BC0D617" w:rsidR="0090518D" w:rsidRDefault="0090518D" w:rsidP="005F7C24">
      <w:pPr>
        <w:tabs>
          <w:tab w:val="center" w:pos="4320"/>
          <w:tab w:val="right" w:pos="8640"/>
        </w:tabs>
      </w:pPr>
      <w:r>
        <w:t>The prior for the next trial is obtained from the previous posterior simply by adding the noise from the random walk:</w:t>
      </w:r>
    </w:p>
    <w:p w14:paraId="56251B29" w14:textId="2B0C2844" w:rsidR="0090518D" w:rsidRDefault="0090518D" w:rsidP="0090518D">
      <w:pPr>
        <w:tabs>
          <w:tab w:val="center" w:pos="4320"/>
          <w:tab w:val="right" w:pos="8640"/>
        </w:tabs>
      </w:pPr>
      <w:r>
        <w:tab/>
      </w:r>
      <m:oMath>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m:rPr>
                <m:sty m:val="b"/>
              </m:rPr>
              <w:rPr>
                <w:rFonts w:ascii="Cambria Math" w:hAnsi="Cambria Math"/>
              </w:rPr>
              <m:t>N</m:t>
            </m:r>
          </m:e>
          <m:sub>
            <m:r>
              <w:rPr>
                <w:rFonts w:ascii="Cambria Math" w:hAnsi="Cambria Math"/>
              </w:rPr>
              <m:t>t</m:t>
            </m:r>
          </m:sub>
        </m:sSub>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m:rPr>
                        <m:sty m:val="p"/>
                      </m:rPr>
                      <w:rPr>
                        <w:rFonts w:ascii="Cambria Math" w:hAnsi="Cambria Math"/>
                      </w:rPr>
                      <m:t>nox</m:t>
                    </m:r>
                  </m:sub>
                  <m:sup>
                    <m:r>
                      <w:rPr>
                        <w:rFonts w:ascii="Cambria Math" w:hAnsi="Cambria Math"/>
                      </w:rPr>
                      <m:t>2</m:t>
                    </m:r>
                  </m:sup>
                </m:sSubSup>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sSub>
                  <m:sSubPr>
                    <m:ctrlPr>
                      <w:rPr>
                        <w:rFonts w:ascii="Cambria Math" w:hAnsi="Cambria Math"/>
                        <w:i/>
                      </w:rPr>
                    </m:ctrlPr>
                  </m:sSubPr>
                  <m:e>
                    <m:r>
                      <w:rPr>
                        <w:rFonts w:ascii="Cambria Math" w:hAnsi="Cambria Math"/>
                      </w:rPr>
                      <m:t>N</m:t>
                    </m:r>
                  </m:e>
                  <m:sub>
                    <m:r>
                      <w:rPr>
                        <w:rFonts w:ascii="Cambria Math" w:hAnsi="Cambria Math"/>
                      </w:rPr>
                      <m:t>t</m:t>
                    </m:r>
                  </m:sub>
                </m:sSub>
              </m:num>
              <m:den>
                <m:sSubSup>
                  <m:sSubSupPr>
                    <m:ctrlPr>
                      <w:rPr>
                        <w:rFonts w:ascii="Cambria Math" w:hAnsi="Cambria Math"/>
                        <w:i/>
                      </w:rPr>
                    </m:ctrlPr>
                  </m:sSubSupPr>
                  <m:e>
                    <m:r>
                      <w:rPr>
                        <w:rFonts w:ascii="Cambria Math" w:hAnsi="Cambria Math"/>
                      </w:rPr>
                      <m:t>σ</m:t>
                    </m:r>
                  </m:e>
                  <m:sub>
                    <m:r>
                      <m:rPr>
                        <m:sty m:val="p"/>
                      </m:rPr>
                      <w:rPr>
                        <w:rFonts w:ascii="Cambria Math" w:hAnsi="Cambria Math"/>
                      </w:rPr>
                      <m:t>nox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m:rPr>
                        <m:sty m:val="p"/>
                      </m:rPr>
                      <w:rPr>
                        <w:rFonts w:ascii="Cambria Math" w:hAnsi="Cambria Math"/>
                      </w:rPr>
                      <m:t>nox</m:t>
                    </m:r>
                  </m:sub>
                  <m:sup>
                    <m:r>
                      <w:rPr>
                        <w:rFonts w:ascii="Cambria Math" w:hAnsi="Cambria Math"/>
                      </w:rPr>
                      <m:t>2</m:t>
                    </m:r>
                  </m:sup>
                </m:sSubSup>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m:rPr>
                        <m:sty m:val="p"/>
                      </m:rPr>
                      <w:rPr>
                        <w:rFonts w:ascii="Cambria Math" w:hAnsi="Cambria Math"/>
                      </w:rPr>
                      <m:t>nox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den>
            </m:f>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η</m:t>
                </m:r>
              </m:sub>
              <m:sup>
                <m:r>
                  <w:rPr>
                    <w:rFonts w:ascii="Cambria Math" w:hAnsi="Cambria Math"/>
                  </w:rPr>
                  <m:t>2</m:t>
                </m:r>
              </m:sup>
            </m:sSubSup>
          </m:e>
        </m:d>
        <m:r>
          <w:rPr>
            <w:rFonts w:ascii="Cambria Math" w:hAnsi="Cambria Math"/>
          </w:rPr>
          <m:t>.</m:t>
        </m:r>
      </m:oMath>
      <w:r>
        <w:tab/>
        <w:t>(6)</w:t>
      </w:r>
    </w:p>
    <w:p w14:paraId="2C721350" w14:textId="6B243486" w:rsidR="000A144E" w:rsidRDefault="000A144E" w:rsidP="0090518D">
      <w:pPr>
        <w:tabs>
          <w:tab w:val="center" w:pos="4320"/>
          <w:tab w:val="right" w:pos="8640"/>
        </w:tabs>
      </w:pPr>
      <w:r>
        <w:t>Comparing (6) and (4) yields a recursive relationship that is the updating rule for the KF model:</w:t>
      </w:r>
    </w:p>
    <w:p w14:paraId="2F5BADB8" w14:textId="7E202DA6" w:rsidR="000A144E" w:rsidRDefault="000A144E" w:rsidP="0090518D">
      <w:pPr>
        <w:tabs>
          <w:tab w:val="center" w:pos="4320"/>
          <w:tab w:val="right" w:pos="8640"/>
        </w:tabs>
      </w:pPr>
      <w:r>
        <w:lastRenderedPageBreak/>
        <w:tab/>
      </w:r>
      <m:oMath>
        <m:sSub>
          <m:sSubPr>
            <m:ctrlPr>
              <w:rPr>
                <w:rFonts w:ascii="Cambria Math" w:hAnsi="Cambria Math"/>
                <w:i/>
              </w:rPr>
            </m:ctrlPr>
          </m:sSubPr>
          <m:e>
            <m:r>
              <w:rPr>
                <w:rFonts w:ascii="Cambria Math" w:hAnsi="Cambria Math"/>
              </w:rPr>
              <m:t>μ</m:t>
            </m:r>
          </m:e>
          <m:sub>
            <m:r>
              <w:rPr>
                <w:rFonts w:ascii="Cambria Math" w:hAnsi="Cambria Math"/>
              </w:rPr>
              <m:t>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m:rPr>
                    <m:sty m:val="p"/>
                  </m:rPr>
                  <w:rPr>
                    <w:rFonts w:ascii="Cambria Math" w:hAnsi="Cambria Math"/>
                  </w:rPr>
                  <m:t>nox</m:t>
                </m:r>
              </m:sub>
              <m:sup>
                <m:r>
                  <w:rPr>
                    <w:rFonts w:ascii="Cambria Math" w:hAnsi="Cambria Math"/>
                  </w:rPr>
                  <m:t>2</m:t>
                </m:r>
              </m:sup>
            </m:sSubSup>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sSub>
              <m:sSubPr>
                <m:ctrlPr>
                  <w:rPr>
                    <w:rFonts w:ascii="Cambria Math" w:hAnsi="Cambria Math"/>
                    <w:i/>
                  </w:rPr>
                </m:ctrlPr>
              </m:sSubPr>
              <m:e>
                <m:r>
                  <w:rPr>
                    <w:rFonts w:ascii="Cambria Math" w:hAnsi="Cambria Math"/>
                  </w:rPr>
                  <m:t>N</m:t>
                </m:r>
              </m:e>
              <m:sub>
                <m:r>
                  <w:rPr>
                    <w:rFonts w:ascii="Cambria Math" w:hAnsi="Cambria Math"/>
                  </w:rPr>
                  <m:t>t</m:t>
                </m:r>
              </m:sub>
            </m:sSub>
          </m:num>
          <m:den>
            <m:sSubSup>
              <m:sSubSupPr>
                <m:ctrlPr>
                  <w:rPr>
                    <w:rFonts w:ascii="Cambria Math" w:hAnsi="Cambria Math"/>
                    <w:i/>
                  </w:rPr>
                </m:ctrlPr>
              </m:sSubSupPr>
              <m:e>
                <m:r>
                  <w:rPr>
                    <w:rFonts w:ascii="Cambria Math" w:hAnsi="Cambria Math"/>
                  </w:rPr>
                  <m:t>σ</m:t>
                </m:r>
              </m:e>
              <m:sub>
                <m:r>
                  <m:rPr>
                    <m:sty m:val="p"/>
                  </m:rPr>
                  <w:rPr>
                    <w:rFonts w:ascii="Cambria Math" w:hAnsi="Cambria Math"/>
                  </w:rPr>
                  <m:t>nox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den>
        </m:f>
      </m:oMath>
      <w:r>
        <w:tab/>
        <w:t>(7a)</w:t>
      </w:r>
    </w:p>
    <w:p w14:paraId="01CB2EC0" w14:textId="7C68CC28" w:rsidR="000A144E" w:rsidRDefault="000A144E" w:rsidP="0090518D">
      <w:pPr>
        <w:tabs>
          <w:tab w:val="center" w:pos="4320"/>
          <w:tab w:val="right" w:pos="8640"/>
        </w:tabs>
      </w:pPr>
      <w:r>
        <w:tab/>
      </w:r>
      <m:oMath>
        <m:sSubSup>
          <m:sSubSupPr>
            <m:ctrlPr>
              <w:rPr>
                <w:rFonts w:ascii="Cambria Math" w:hAnsi="Cambria Math"/>
                <w:i/>
              </w:rPr>
            </m:ctrlPr>
          </m:sSubSupPr>
          <m:e>
            <m:r>
              <w:rPr>
                <w:rFonts w:ascii="Cambria Math" w:hAnsi="Cambria Math"/>
              </w:rPr>
              <m:t>s</m:t>
            </m:r>
          </m:e>
          <m:sub>
            <m:r>
              <w:rPr>
                <w:rFonts w:ascii="Cambria Math" w:hAnsi="Cambria Math"/>
              </w:rPr>
              <m:t>t+1</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m:rPr>
                    <m:sty m:val="p"/>
                  </m:rPr>
                  <w:rPr>
                    <w:rFonts w:ascii="Cambria Math" w:hAnsi="Cambria Math"/>
                  </w:rPr>
                  <m:t>nox</m:t>
                </m:r>
              </m:sub>
              <m:sup>
                <m:r>
                  <w:rPr>
                    <w:rFonts w:ascii="Cambria Math" w:hAnsi="Cambria Math"/>
                  </w:rPr>
                  <m:t>2</m:t>
                </m:r>
              </m:sup>
            </m:sSubSup>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m:rPr>
                    <m:sty m:val="p"/>
                  </m:rPr>
                  <w:rPr>
                    <w:rFonts w:ascii="Cambria Math" w:hAnsi="Cambria Math"/>
                  </w:rPr>
                  <m:t>nox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den>
        </m:f>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η</m:t>
            </m:r>
          </m:sub>
          <m:sup>
            <m:r>
              <w:rPr>
                <w:rFonts w:ascii="Cambria Math" w:hAnsi="Cambria Math"/>
              </w:rPr>
              <m:t>2</m:t>
            </m:r>
          </m:sup>
        </m:sSubSup>
        <m:r>
          <w:rPr>
            <w:rFonts w:ascii="Cambria Math" w:hAnsi="Cambria Math"/>
          </w:rPr>
          <m:t>.</m:t>
        </m:r>
      </m:oMath>
      <w:r>
        <w:tab/>
        <w:t>(7b)</w:t>
      </w:r>
    </w:p>
    <w:p w14:paraId="5C6F6603" w14:textId="77777777" w:rsidR="000A144E" w:rsidRDefault="000A144E" w:rsidP="0090518D">
      <w:pPr>
        <w:tabs>
          <w:tab w:val="center" w:pos="4320"/>
          <w:tab w:val="right" w:pos="8640"/>
        </w:tabs>
      </w:pPr>
      <w:r>
        <w:t xml:space="preserve">Equations (3), (4), and (7) define the dynamics of the subject’s belief. What remains to complete the psychological model is a specification of the subject’s response. </w:t>
      </w:r>
    </w:p>
    <w:p w14:paraId="77C59E6E" w14:textId="0FEB063E" w:rsidR="000A144E" w:rsidRDefault="000A144E" w:rsidP="0090518D">
      <w:pPr>
        <w:tabs>
          <w:tab w:val="center" w:pos="4320"/>
          <w:tab w:val="right" w:pos="8640"/>
        </w:tabs>
      </w:pPr>
      <w:r>
        <w:t xml:space="preserve">The subject’s reported pain rating after experiencing the stimulus on trial </w:t>
      </w:r>
      <m:oMath>
        <m:r>
          <w:rPr>
            <w:rFonts w:ascii="Cambria Math" w:hAnsi="Cambria Math"/>
          </w:rPr>
          <m:t>t</m:t>
        </m:r>
      </m:oMath>
      <w:r>
        <w:t xml:space="preserve"> is determined by the posterior belief,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m:rPr>
                    <m:sty m:val="b"/>
                  </m:rPr>
                  <w:rPr>
                    <w:rFonts w:ascii="Cambria Math" w:hAnsi="Cambria Math"/>
                  </w:rPr>
                  <m:t>N</m:t>
                </m:r>
              </m:e>
              <m:sub>
                <m:r>
                  <w:rPr>
                    <w:rFonts w:ascii="Cambria Math" w:hAnsi="Cambria Math"/>
                  </w:rPr>
                  <m:t>t</m:t>
                </m:r>
              </m:sub>
            </m:sSub>
          </m:e>
        </m:d>
      </m:oMath>
      <w:r>
        <w:t>. One reasonable assumption is that the response will equal the mean of that posterior (</w:t>
      </w:r>
      <m:oMath>
        <m:sSub>
          <m:sSubPr>
            <m:ctrlPr>
              <w:rPr>
                <w:rFonts w:ascii="Cambria Math" w:hAnsi="Cambria Math"/>
                <w:i/>
              </w:rPr>
            </m:ctrlPr>
          </m:sSubPr>
          <m:e>
            <m:r>
              <w:rPr>
                <w:rFonts w:ascii="Cambria Math" w:hAnsi="Cambria Math"/>
              </w:rPr>
              <m:t>μ</m:t>
            </m:r>
          </m:e>
          <m:sub>
            <m:r>
              <w:rPr>
                <w:rFonts w:ascii="Cambria Math" w:hAnsi="Cambria Math"/>
              </w:rPr>
              <m:t>t+1</m:t>
            </m:r>
          </m:sub>
        </m:sSub>
      </m:oMath>
      <w:r>
        <w:t>). Alternatively, it might be assumed that the response is randomly sampled from the posterior (5).</w:t>
      </w:r>
    </w:p>
    <w:p w14:paraId="465D9A08" w14:textId="763F56C4" w:rsidR="000A144E" w:rsidRDefault="000A144E" w:rsidP="0090518D">
      <w:pPr>
        <w:tabs>
          <w:tab w:val="center" w:pos="4320"/>
          <w:tab w:val="right" w:pos="8640"/>
        </w:tabs>
      </w:pPr>
      <w:r>
        <w:t xml:space="preserve">Likewise, the subject’s expected pain prior to the stimulus on trial </w:t>
      </w:r>
      <m:oMath>
        <m:r>
          <w:rPr>
            <w:rFonts w:ascii="Cambria Math" w:hAnsi="Cambria Math"/>
          </w:rPr>
          <m:t>t</m:t>
        </m:r>
      </m:oMath>
      <w:r>
        <w:t xml:space="preserve"> is determined by the prior belief,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m:rPr>
                    <m:sty m:val="b"/>
                  </m:rPr>
                  <w:rPr>
                    <w:rFonts w:ascii="Cambria Math" w:hAnsi="Cambria Math"/>
                  </w:rPr>
                  <m:t>N</m:t>
                </m:r>
              </m:e>
              <m:sub>
                <m:r>
                  <w:rPr>
                    <w:rFonts w:ascii="Cambria Math" w:hAnsi="Cambria Math"/>
                  </w:rPr>
                  <m:t>t-1</m:t>
                </m:r>
              </m:sub>
            </m:sSub>
          </m:e>
        </m:d>
      </m:oMath>
      <w:r>
        <w:t xml:space="preserve">. Again, this response could be assumed to equal to mean of the distribution, </w:t>
      </w:r>
      <m:oMath>
        <m:sSub>
          <m:sSubPr>
            <m:ctrlPr>
              <w:rPr>
                <w:rFonts w:ascii="Cambria Math" w:hAnsi="Cambria Math"/>
                <w:i/>
              </w:rPr>
            </m:ctrlPr>
          </m:sSubPr>
          <m:e>
            <m:r>
              <w:rPr>
                <w:rFonts w:ascii="Cambria Math" w:hAnsi="Cambria Math"/>
              </w:rPr>
              <m:t>μ</m:t>
            </m:r>
          </m:e>
          <m:sub>
            <m:r>
              <w:rPr>
                <w:rFonts w:ascii="Cambria Math" w:hAnsi="Cambria Math"/>
              </w:rPr>
              <m:t>t</m:t>
            </m:r>
          </m:sub>
        </m:sSub>
      </m:oMath>
      <w:r>
        <w:t xml:space="preserve">, or it could be sampled from the full distribution, </w:t>
      </w:r>
      <m:oMath>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e>
        </m:d>
      </m:oMath>
      <w:r>
        <w:t>.</w:t>
      </w:r>
    </w:p>
    <w:p w14:paraId="142D37C9" w14:textId="523258B5" w:rsidR="0083648D" w:rsidRDefault="000A144E" w:rsidP="0090518D">
      <w:pPr>
        <w:tabs>
          <w:tab w:val="center" w:pos="4320"/>
          <w:tab w:val="right" w:pos="8640"/>
        </w:tabs>
      </w:pPr>
      <w:r>
        <w:t xml:space="preserve">When there are multiple cues, the subject’s generative model is expanded to assume multiple random walks, </w:t>
      </w:r>
      <m:oMath>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c</m:t>
                    </m:r>
                  </m:sup>
                </m:sSubSup>
              </m:e>
            </m:d>
          </m:e>
          <m:sub>
            <m:r>
              <w:rPr>
                <w:rFonts w:ascii="Cambria Math" w:hAnsi="Cambria Math"/>
              </w:rPr>
              <m:t>t≥1</m:t>
            </m:r>
          </m:sub>
        </m:sSub>
      </m:oMath>
      <w:r>
        <w:t xml:space="preserve">, one for each cue </w:t>
      </w:r>
      <m:oMath>
        <m:r>
          <w:rPr>
            <w:rFonts w:ascii="Cambria Math" w:hAnsi="Cambria Math"/>
          </w:rPr>
          <m:t>c</m:t>
        </m:r>
      </m:oMath>
      <w:r>
        <w:t xml:space="preserve">. The </w:t>
      </w:r>
      <w:r w:rsidR="0083648D">
        <w:t xml:space="preserve">subject maintains separate belief distributions for all cues, with means </w:t>
      </w:r>
      <m:oMath>
        <m:sSub>
          <m:sSubPr>
            <m:ctrlPr>
              <w:rPr>
                <w:rFonts w:ascii="Cambria Math" w:hAnsi="Cambria Math"/>
                <w:i/>
              </w:rPr>
            </m:ctrlPr>
          </m:sSubPr>
          <m:e>
            <m:r>
              <w:rPr>
                <w:rFonts w:ascii="Cambria Math" w:hAnsi="Cambria Math"/>
              </w:rPr>
              <m:t>μ</m:t>
            </m:r>
          </m:e>
          <m:sub>
            <w:proofErr w:type="gramStart"/>
            <m:r>
              <w:rPr>
                <w:rFonts w:ascii="Cambria Math" w:hAnsi="Cambria Math"/>
              </w:rPr>
              <m:t>c,t</m:t>
            </m:r>
            <w:proofErr w:type="gramEnd"/>
          </m:sub>
        </m:sSub>
      </m:oMath>
      <w:r w:rsidR="0083648D">
        <w:t xml:space="preserve"> and variances </w:t>
      </w:r>
      <m:oMath>
        <m:sSubSup>
          <m:sSubSupPr>
            <m:ctrlPr>
              <w:rPr>
                <w:rFonts w:ascii="Cambria Math" w:hAnsi="Cambria Math"/>
                <w:i/>
              </w:rPr>
            </m:ctrlPr>
          </m:sSubSupPr>
          <m:e>
            <m:r>
              <w:rPr>
                <w:rFonts w:ascii="Cambria Math" w:hAnsi="Cambria Math"/>
              </w:rPr>
              <m:t>s</m:t>
            </m:r>
          </m:e>
          <m:sub>
            <m:r>
              <w:rPr>
                <w:rFonts w:ascii="Cambria Math" w:hAnsi="Cambria Math"/>
              </w:rPr>
              <m:t>c,t</m:t>
            </m:r>
          </m:sub>
          <m:sup>
            <m:r>
              <w:rPr>
                <w:rFonts w:ascii="Cambria Math" w:hAnsi="Cambria Math"/>
              </w:rPr>
              <m:t>2</m:t>
            </m:r>
          </m:sup>
        </m:sSubSup>
      </m:oMath>
      <w:r w:rsidR="0083648D">
        <w:t xml:space="preserve">. On trials when cue </w:t>
      </w:r>
      <m:oMath>
        <m:r>
          <w:rPr>
            <w:rFonts w:ascii="Cambria Math" w:hAnsi="Cambria Math"/>
          </w:rPr>
          <m:t>c</m:t>
        </m:r>
      </m:oMath>
      <w:r w:rsidR="0083648D">
        <w:t xml:space="preserve"> is presented (</w:t>
      </w:r>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t</m:t>
            </m:r>
          </m:sub>
        </m:sSub>
      </m:oMath>
      <w:r w:rsidR="0083648D">
        <w:t>), the update rules match those in (7):</w:t>
      </w:r>
    </w:p>
    <w:p w14:paraId="3DD2169C" w14:textId="611502FA" w:rsidR="0083648D" w:rsidRDefault="0083648D" w:rsidP="0083648D">
      <w:pPr>
        <w:tabs>
          <w:tab w:val="center" w:pos="4320"/>
          <w:tab w:val="right" w:pos="8640"/>
        </w:tabs>
      </w:pPr>
      <w:r>
        <w:tab/>
      </w:r>
      <m:oMath>
        <m:sSub>
          <m:sSubPr>
            <m:ctrlPr>
              <w:rPr>
                <w:rFonts w:ascii="Cambria Math" w:hAnsi="Cambria Math"/>
                <w:i/>
              </w:rPr>
            </m:ctrlPr>
          </m:sSubPr>
          <m:e>
            <m:r>
              <w:rPr>
                <w:rFonts w:ascii="Cambria Math" w:hAnsi="Cambria Math"/>
              </w:rPr>
              <m:t>μ</m:t>
            </m:r>
          </m:e>
          <m:sub>
            <m:r>
              <w:rPr>
                <w:rFonts w:ascii="Cambria Math" w:hAnsi="Cambria Math"/>
              </w:rPr>
              <m:t>c,t+1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m:rPr>
                    <m:sty m:val="p"/>
                  </m:rPr>
                  <w:rPr>
                    <w:rFonts w:ascii="Cambria Math" w:hAnsi="Cambria Math"/>
                  </w:rPr>
                  <m:t>nox</m:t>
                </m:r>
              </m:sub>
              <m:sup>
                <m:r>
                  <w:rPr>
                    <w:rFonts w:ascii="Cambria Math" w:hAnsi="Cambria Math"/>
                  </w:rPr>
                  <m:t>2</m:t>
                </m:r>
              </m:sup>
            </m:sSubSup>
            <m:sSub>
              <m:sSubPr>
                <m:ctrlPr>
                  <w:rPr>
                    <w:rFonts w:ascii="Cambria Math" w:hAnsi="Cambria Math"/>
                    <w:i/>
                  </w:rPr>
                </m:ctrlPr>
              </m:sSubPr>
              <m:e>
                <m:r>
                  <w:rPr>
                    <w:rFonts w:ascii="Cambria Math" w:hAnsi="Cambria Math"/>
                  </w:rPr>
                  <m:t>μ</m:t>
                </m:r>
              </m:e>
              <m:sub>
                <m:r>
                  <w:rPr>
                    <w:rFonts w:ascii="Cambria Math" w:hAnsi="Cambria Math"/>
                  </w:rPr>
                  <m:t>c,t</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c,t</m:t>
                </m:r>
              </m:sub>
              <m:sup>
                <m:r>
                  <w:rPr>
                    <w:rFonts w:ascii="Cambria Math" w:hAnsi="Cambria Math"/>
                  </w:rPr>
                  <m:t>2</m:t>
                </m:r>
              </m:sup>
            </m:sSubSup>
            <m:sSub>
              <m:sSubPr>
                <m:ctrlPr>
                  <w:rPr>
                    <w:rFonts w:ascii="Cambria Math" w:hAnsi="Cambria Math"/>
                    <w:i/>
                  </w:rPr>
                </m:ctrlPr>
              </m:sSubPr>
              <m:e>
                <m:r>
                  <w:rPr>
                    <w:rFonts w:ascii="Cambria Math" w:hAnsi="Cambria Math"/>
                  </w:rPr>
                  <m:t>N</m:t>
                </m:r>
              </m:e>
              <m:sub>
                <m:r>
                  <w:rPr>
                    <w:rFonts w:ascii="Cambria Math" w:hAnsi="Cambria Math"/>
                  </w:rPr>
                  <m:t>t</m:t>
                </m:r>
              </m:sub>
            </m:sSub>
          </m:num>
          <m:den>
            <m:sSubSup>
              <m:sSubSupPr>
                <m:ctrlPr>
                  <w:rPr>
                    <w:rFonts w:ascii="Cambria Math" w:hAnsi="Cambria Math"/>
                    <w:i/>
                  </w:rPr>
                </m:ctrlPr>
              </m:sSubSupPr>
              <m:e>
                <m:r>
                  <w:rPr>
                    <w:rFonts w:ascii="Cambria Math" w:hAnsi="Cambria Math"/>
                  </w:rPr>
                  <m:t>σ</m:t>
                </m:r>
              </m:e>
              <m:sub>
                <m:r>
                  <m:rPr>
                    <m:sty m:val="p"/>
                  </m:rPr>
                  <w:rPr>
                    <w:rFonts w:ascii="Cambria Math" w:hAnsi="Cambria Math"/>
                  </w:rPr>
                  <m:t>nox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c,t</m:t>
                </m:r>
              </m:sub>
              <m:sup>
                <m:r>
                  <w:rPr>
                    <w:rFonts w:ascii="Cambria Math" w:hAnsi="Cambria Math"/>
                  </w:rPr>
                  <m:t>2</m:t>
                </m:r>
              </m:sup>
            </m:sSubSup>
          </m:den>
        </m:f>
      </m:oMath>
      <w:r>
        <w:tab/>
        <w:t>(8a)</w:t>
      </w:r>
    </w:p>
    <w:p w14:paraId="3FBA3A4F" w14:textId="01B0669B" w:rsidR="0083648D" w:rsidRDefault="0083648D" w:rsidP="0083648D">
      <w:pPr>
        <w:tabs>
          <w:tab w:val="center" w:pos="4320"/>
          <w:tab w:val="right" w:pos="8640"/>
        </w:tabs>
      </w:pPr>
      <w:r>
        <w:tab/>
      </w:r>
      <m:oMath>
        <m:sSubSup>
          <m:sSubSupPr>
            <m:ctrlPr>
              <w:rPr>
                <w:rFonts w:ascii="Cambria Math" w:hAnsi="Cambria Math"/>
                <w:i/>
              </w:rPr>
            </m:ctrlPr>
          </m:sSubSupPr>
          <m:e>
            <m:r>
              <w:rPr>
                <w:rFonts w:ascii="Cambria Math" w:hAnsi="Cambria Math"/>
              </w:rPr>
              <m:t>s</m:t>
            </m:r>
          </m:e>
          <m:sub>
            <m:r>
              <w:rPr>
                <w:rFonts w:ascii="Cambria Math" w:hAnsi="Cambria Math"/>
              </w:rPr>
              <m:t>c,t+1</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m:rPr>
                    <m:sty m:val="p"/>
                  </m:rPr>
                  <w:rPr>
                    <w:rFonts w:ascii="Cambria Math" w:hAnsi="Cambria Math"/>
                  </w:rPr>
                  <m:t>nox</m:t>
                </m:r>
              </m:sub>
              <m:sup>
                <m:r>
                  <w:rPr>
                    <w:rFonts w:ascii="Cambria Math" w:hAnsi="Cambria Math"/>
                  </w:rPr>
                  <m:t>2</m:t>
                </m:r>
              </m:sup>
            </m:sSubSup>
            <m:sSubSup>
              <m:sSubSupPr>
                <m:ctrlPr>
                  <w:rPr>
                    <w:rFonts w:ascii="Cambria Math" w:hAnsi="Cambria Math"/>
                    <w:i/>
                  </w:rPr>
                </m:ctrlPr>
              </m:sSubSupPr>
              <m:e>
                <m:r>
                  <w:rPr>
                    <w:rFonts w:ascii="Cambria Math" w:hAnsi="Cambria Math"/>
                  </w:rPr>
                  <m:t>s</m:t>
                </m:r>
              </m:e>
              <m:sub>
                <m:r>
                  <w:rPr>
                    <w:rFonts w:ascii="Cambria Math" w:hAnsi="Cambria Math"/>
                  </w:rPr>
                  <m:t>c,t</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m:rPr>
                    <m:sty m:val="p"/>
                  </m:rPr>
                  <w:rPr>
                    <w:rFonts w:ascii="Cambria Math" w:hAnsi="Cambria Math"/>
                  </w:rPr>
                  <m:t>nox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c,t</m:t>
                </m:r>
              </m:sub>
              <m:sup>
                <m:r>
                  <w:rPr>
                    <w:rFonts w:ascii="Cambria Math" w:hAnsi="Cambria Math"/>
                  </w:rPr>
                  <m:t>2</m:t>
                </m:r>
              </m:sup>
            </m:sSubSup>
          </m:den>
        </m:f>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η</m:t>
            </m:r>
          </m:sub>
          <m:sup>
            <m:r>
              <w:rPr>
                <w:rFonts w:ascii="Cambria Math" w:hAnsi="Cambria Math"/>
              </w:rPr>
              <m:t>2</m:t>
            </m:r>
          </m:sup>
        </m:sSubSup>
        <m:r>
          <w:rPr>
            <w:rFonts w:ascii="Cambria Math" w:hAnsi="Cambria Math"/>
          </w:rPr>
          <m:t>.</m:t>
        </m:r>
      </m:oMath>
      <w:r>
        <w:tab/>
        <w:t>(8b)</w:t>
      </w:r>
    </w:p>
    <w:p w14:paraId="7081FE1A" w14:textId="68D588F3" w:rsidR="0083648D" w:rsidRDefault="0083648D" w:rsidP="0083648D">
      <w:pPr>
        <w:tabs>
          <w:tab w:val="center" w:pos="4320"/>
          <w:tab w:val="right" w:pos="8640"/>
        </w:tabs>
      </w:pPr>
      <w:r>
        <w:t>For the non-presented cue (</w:t>
      </w:r>
      <m:oMath>
        <m:r>
          <w:rPr>
            <w:rFonts w:ascii="Cambria Math" w:hAnsi="Cambria Math"/>
          </w:rPr>
          <m:t>c</m:t>
        </m:r>
        <m:r>
          <w:rPr>
            <w:rFonts w:ascii="Cambria Math" w:hAnsi="Cambria Math" w:hint="eastAsia"/>
          </w:rPr>
          <m:t>≠</m:t>
        </m:r>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w:t>
      </w:r>
      <w:r w:rsidR="00EF39F4">
        <w:t>the only change to the subject’s belief comes from the random walk:</w:t>
      </w:r>
    </w:p>
    <w:p w14:paraId="665BC828" w14:textId="3515E00D" w:rsidR="0083648D" w:rsidRDefault="0083648D" w:rsidP="0083648D">
      <w:pPr>
        <w:tabs>
          <w:tab w:val="center" w:pos="4320"/>
          <w:tab w:val="right" w:pos="8640"/>
        </w:tabs>
      </w:pPr>
      <w:r>
        <w:tab/>
      </w:r>
      <m:oMath>
        <m:sSub>
          <m:sSubPr>
            <m:ctrlPr>
              <w:rPr>
                <w:rFonts w:ascii="Cambria Math" w:hAnsi="Cambria Math"/>
                <w:i/>
              </w:rPr>
            </m:ctrlPr>
          </m:sSubPr>
          <m:e>
            <m:r>
              <w:rPr>
                <w:rFonts w:ascii="Cambria Math" w:hAnsi="Cambria Math"/>
              </w:rPr>
              <m:t>μ</m:t>
            </m:r>
          </m:e>
          <m:sub>
            <m:r>
              <w:rPr>
                <w:rFonts w:ascii="Cambria Math" w:hAnsi="Cambria Math"/>
              </w:rPr>
              <m:t>c,t+1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c,t</m:t>
            </m:r>
          </m:sub>
        </m:sSub>
      </m:oMath>
      <w:r>
        <w:tab/>
        <w:t>(9a)</w:t>
      </w:r>
    </w:p>
    <w:p w14:paraId="6A1A901A" w14:textId="7538531C" w:rsidR="0083648D" w:rsidRDefault="0083648D" w:rsidP="0083648D">
      <w:pPr>
        <w:tabs>
          <w:tab w:val="center" w:pos="4320"/>
          <w:tab w:val="right" w:pos="8640"/>
        </w:tabs>
      </w:pPr>
      <w:r>
        <w:tab/>
      </w:r>
      <m:oMath>
        <m:sSubSup>
          <m:sSubSupPr>
            <m:ctrlPr>
              <w:rPr>
                <w:rFonts w:ascii="Cambria Math" w:hAnsi="Cambria Math"/>
                <w:i/>
              </w:rPr>
            </m:ctrlPr>
          </m:sSubSupPr>
          <m:e>
            <m:r>
              <w:rPr>
                <w:rFonts w:ascii="Cambria Math" w:hAnsi="Cambria Math"/>
              </w:rPr>
              <m:t>s</m:t>
            </m:r>
          </m:e>
          <m:sub>
            <m:r>
              <w:rPr>
                <w:rFonts w:ascii="Cambria Math" w:hAnsi="Cambria Math"/>
              </w:rPr>
              <m:t>c,t+1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c,t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η</m:t>
            </m:r>
          </m:sub>
          <m:sup>
            <m:r>
              <w:rPr>
                <w:rFonts w:ascii="Cambria Math" w:hAnsi="Cambria Math"/>
              </w:rPr>
              <m:t>2</m:t>
            </m:r>
          </m:sup>
        </m:sSubSup>
        <m:r>
          <w:rPr>
            <w:rFonts w:ascii="Cambria Math" w:hAnsi="Cambria Math"/>
          </w:rPr>
          <m:t>.</m:t>
        </m:r>
      </m:oMath>
      <w:r>
        <w:tab/>
        <w:t>(9b)</w:t>
      </w:r>
    </w:p>
    <w:p w14:paraId="32BA3A4F" w14:textId="5DB7794E" w:rsidR="00070A63" w:rsidRDefault="00C609DD" w:rsidP="0090518D">
      <w:pPr>
        <w:tabs>
          <w:tab w:val="center" w:pos="4320"/>
          <w:tab w:val="right" w:pos="8640"/>
        </w:tabs>
      </w:pPr>
      <w:r>
        <w:t xml:space="preserve">To model confirmation bias, we assume the subject deviates from Bayesian rationality by using a different value of </w:t>
      </w:r>
      <m:oMath>
        <m:sSubSup>
          <m:sSubSupPr>
            <m:ctrlPr>
              <w:rPr>
                <w:rFonts w:ascii="Cambria Math" w:hAnsi="Cambria Math"/>
                <w:i/>
              </w:rPr>
            </m:ctrlPr>
          </m:sSubSupPr>
          <m:e>
            <m:r>
              <w:rPr>
                <w:rFonts w:ascii="Cambria Math" w:hAnsi="Cambria Math"/>
              </w:rPr>
              <m:t>σ</m:t>
            </m:r>
          </m:e>
          <m:sub>
            <m:r>
              <m:rPr>
                <m:sty m:val="p"/>
              </m:rPr>
              <w:rPr>
                <w:rFonts w:ascii="Cambria Math" w:hAnsi="Cambria Math"/>
              </w:rPr>
              <m:t>nox</m:t>
            </m:r>
          </m:sub>
          <m:sup>
            <m:r>
              <w:rPr>
                <w:rFonts w:ascii="Cambria Math" w:hAnsi="Cambria Math"/>
              </w:rPr>
              <m:t>2</m:t>
            </m:r>
          </m:sup>
        </m:sSubSup>
      </m:oMath>
      <w:r>
        <w:t xml:space="preserve"> </w:t>
      </w:r>
      <w:commentRangeStart w:id="50"/>
      <w:r>
        <w:t>depending on whether the update in (</w:t>
      </w:r>
      <w:r w:rsidR="00EF39F4">
        <w:t>8</w:t>
      </w:r>
      <w:r>
        <w:t xml:space="preserve">a) moves </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c</m:t>
                </m:r>
              </m:e>
              <m:sub>
                <m:r>
                  <w:rPr>
                    <w:rFonts w:ascii="Cambria Math" w:hAnsi="Cambria Math"/>
                  </w:rPr>
                  <m:t>t</m:t>
                </m:r>
              </m:sub>
            </m:sSub>
          </m:sub>
        </m:sSub>
      </m:oMath>
      <w:r>
        <w:t xml:space="preserve"> toward or away from </w:t>
      </w:r>
      <w:r w:rsidR="00070A63">
        <w:t>the relative associations learned in the training phase</w:t>
      </w:r>
      <w:commentRangeEnd w:id="50"/>
      <w:r w:rsidR="00963787">
        <w:rPr>
          <w:rStyle w:val="CommentReference"/>
        </w:rPr>
        <w:commentReference w:id="50"/>
      </w:r>
      <w:r w:rsidR="00070A63">
        <w:t>. That is, when the input disagrees with those associations, the subject discounts that input by treating is as being noisier.</w:t>
      </w:r>
    </w:p>
    <w:p w14:paraId="26B69594" w14:textId="77777777" w:rsidR="00D9479B" w:rsidRDefault="00070A63" w:rsidP="005F7C24">
      <w:pPr>
        <w:tabs>
          <w:tab w:val="center" w:pos="4320"/>
          <w:tab w:val="right" w:pos="8640"/>
        </w:tabs>
      </w:pPr>
      <w:r>
        <w:t xml:space="preserve">More specifically, we assume </w:t>
      </w:r>
      <w:r w:rsidR="001214D4">
        <w:t xml:space="preserve">the subject uses </w:t>
      </w:r>
      <w:r>
        <w:t>two values</w:t>
      </w:r>
      <w:r w:rsidR="001214D4">
        <w:t xml:space="preserve"> for the observation variance, </w:t>
      </w:r>
      <m:oMath>
        <m:sSubSup>
          <m:sSubSupPr>
            <m:ctrlPr>
              <w:rPr>
                <w:rFonts w:ascii="Cambria Math" w:hAnsi="Cambria Math"/>
                <w:i/>
              </w:rPr>
            </m:ctrlPr>
          </m:sSubSupPr>
          <m:e>
            <m:r>
              <w:rPr>
                <w:rFonts w:ascii="Cambria Math" w:hAnsi="Cambria Math"/>
              </w:rPr>
              <m:t>σ</m:t>
            </m:r>
          </m:e>
          <m:sub>
            <m:r>
              <m:rPr>
                <m:sty m:val="p"/>
              </m:rPr>
              <w:rPr>
                <w:rFonts w:ascii="Cambria Math" w:hAnsi="Cambria Math"/>
              </w:rPr>
              <m:t>nox+</m:t>
            </m:r>
          </m:sub>
          <m:sup>
            <m:r>
              <w:rPr>
                <w:rFonts w:ascii="Cambria Math" w:hAnsi="Cambria Math"/>
              </w:rPr>
              <m:t>2</m:t>
            </m:r>
          </m:sup>
        </m:sSubSup>
      </m:oMath>
      <w:r w:rsidR="001214D4">
        <w:t xml:space="preserve"> </w:t>
      </w:r>
      <w:r w:rsidR="000F573B">
        <w:t>&gt;</w:t>
      </w:r>
      <w:r w:rsidR="001214D4">
        <w:t xml:space="preserve"> </w:t>
      </w:r>
      <m:oMath>
        <m:sSubSup>
          <m:sSubSupPr>
            <m:ctrlPr>
              <w:rPr>
                <w:rFonts w:ascii="Cambria Math" w:hAnsi="Cambria Math"/>
                <w:i/>
              </w:rPr>
            </m:ctrlPr>
          </m:sSubSupPr>
          <m:e>
            <m:r>
              <w:rPr>
                <w:rFonts w:ascii="Cambria Math" w:hAnsi="Cambria Math"/>
              </w:rPr>
              <m:t>σ</m:t>
            </m:r>
          </m:e>
          <m:sub>
            <m:r>
              <m:rPr>
                <m:sty m:val="p"/>
              </m:rPr>
              <w:rPr>
                <w:rFonts w:ascii="Cambria Math" w:hAnsi="Cambria Math"/>
              </w:rPr>
              <m:t>nox-</m:t>
            </m:r>
          </m:sub>
          <m:sup>
            <m:r>
              <w:rPr>
                <w:rFonts w:ascii="Cambria Math" w:hAnsi="Cambria Math"/>
              </w:rPr>
              <m:t>2</m:t>
            </m:r>
          </m:sup>
        </m:sSubSup>
      </m:oMath>
      <w:r w:rsidR="001214D4">
        <w:t>.</w:t>
      </w:r>
      <w:r w:rsidR="000F573B">
        <w:t xml:space="preserve"> The former value is used when</w:t>
      </w:r>
      <w:r w:rsidR="00EF39F4">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rPr>
              <m:t>low</m:t>
            </m:r>
          </m:sub>
        </m:sSub>
      </m:oMath>
      <w:r w:rsidR="00EF39F4">
        <w:t xml:space="preserve"> and</w:t>
      </w:r>
      <w:r w:rsidR="000F573B">
        <w:t xml:space="preserve"> </w:t>
      </w: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&gt;</m:t>
        </m:r>
        <m:sSub>
          <m:sSubPr>
            <m:ctrlPr>
              <w:rPr>
                <w:rFonts w:ascii="Cambria Math" w:hAnsi="Cambria Math"/>
                <w:i/>
              </w:rPr>
            </m:ctrlPr>
          </m:sSubPr>
          <m:e>
            <m:r>
              <w:rPr>
                <w:rFonts w:ascii="Cambria Math" w:hAnsi="Cambria Math"/>
              </w:rPr>
              <m:t>μ</m:t>
            </m:r>
          </m:e>
          <m:sub>
            <w:proofErr w:type="gramStart"/>
            <m:r>
              <m:rPr>
                <m:sty m:val="p"/>
              </m:rPr>
              <w:rPr>
                <w:rFonts w:ascii="Cambria Math" w:hAnsi="Cambria Math"/>
              </w:rPr>
              <m:t>low</m:t>
            </m:r>
            <m:r>
              <w:rPr>
                <w:rFonts w:ascii="Cambria Math" w:hAnsi="Cambria Math"/>
              </w:rPr>
              <m:t>,t</m:t>
            </m:r>
            <w:proofErr w:type="gramEnd"/>
          </m:sub>
        </m:sSub>
      </m:oMath>
      <w:r w:rsidR="0083648D">
        <w:t>, and when</w:t>
      </w:r>
      <w:r w:rsidR="00EF39F4">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rPr>
              <m:t>high</m:t>
            </m:r>
          </m:sub>
        </m:sSub>
      </m:oMath>
      <w:r w:rsidR="00EF39F4">
        <w:t xml:space="preserve"> and</w:t>
      </w:r>
      <w:r w:rsidR="0083648D">
        <w:t xml:space="preserve"> </w:t>
      </w: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&lt;</m:t>
        </m:r>
        <m:sSub>
          <m:sSubPr>
            <m:ctrlPr>
              <w:rPr>
                <w:rFonts w:ascii="Cambria Math" w:hAnsi="Cambria Math"/>
                <w:i/>
              </w:rPr>
            </m:ctrlPr>
          </m:sSubPr>
          <m:e>
            <m:r>
              <w:rPr>
                <w:rFonts w:ascii="Cambria Math" w:hAnsi="Cambria Math"/>
              </w:rPr>
              <m:t>μ</m:t>
            </m:r>
          </m:e>
          <m:sub>
            <m:r>
              <m:rPr>
                <m:sty m:val="p"/>
              </m:rPr>
              <w:rPr>
                <w:rFonts w:ascii="Cambria Math" w:hAnsi="Cambria Math"/>
              </w:rPr>
              <m:t>high</m:t>
            </m:r>
            <m:r>
              <w:rPr>
                <w:rFonts w:ascii="Cambria Math" w:hAnsi="Cambria Math"/>
              </w:rPr>
              <m:t>,t</m:t>
            </m:r>
          </m:sub>
        </m:sSub>
      </m:oMath>
      <w:r w:rsidR="0083648D">
        <w:t>. The latter value is used when</w:t>
      </w:r>
      <w:r w:rsidR="00EF39F4">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rPr>
              <m:t>low</m:t>
            </m:r>
          </m:sub>
        </m:sSub>
      </m:oMath>
      <w:r w:rsidR="00EF39F4">
        <w:t xml:space="preserve"> and</w:t>
      </w:r>
      <w:r w:rsidR="0083648D">
        <w:t xml:space="preserve"> </w:t>
      </w:r>
      <w:bookmarkStart w:id="51" w:name="_GoBack"/>
      <w:bookmarkEnd w:id="51"/>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&lt;</m:t>
        </m:r>
        <m:sSub>
          <m:sSubPr>
            <m:ctrlPr>
              <w:rPr>
                <w:rFonts w:ascii="Cambria Math" w:hAnsi="Cambria Math"/>
                <w:i/>
              </w:rPr>
            </m:ctrlPr>
          </m:sSubPr>
          <m:e>
            <m:r>
              <w:rPr>
                <w:rFonts w:ascii="Cambria Math" w:hAnsi="Cambria Math"/>
              </w:rPr>
              <m:t>μ</m:t>
            </m:r>
          </m:e>
          <m:sub>
            <w:proofErr w:type="gramStart"/>
            <m:r>
              <m:rPr>
                <m:sty m:val="p"/>
              </m:rPr>
              <w:rPr>
                <w:rFonts w:ascii="Cambria Math" w:hAnsi="Cambria Math"/>
              </w:rPr>
              <m:t>low</m:t>
            </m:r>
            <m:r>
              <w:rPr>
                <w:rFonts w:ascii="Cambria Math" w:hAnsi="Cambria Math"/>
              </w:rPr>
              <m:t>,t</m:t>
            </m:r>
            <w:proofErr w:type="gramEnd"/>
          </m:sub>
        </m:sSub>
      </m:oMath>
      <w:r w:rsidR="0083648D">
        <w:t>, and when</w:t>
      </w:r>
      <w:r w:rsidR="00EF39F4">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rPr>
              <m:t>high</m:t>
            </m:r>
          </m:sub>
        </m:sSub>
      </m:oMath>
      <w:r w:rsidR="00EF39F4">
        <w:t xml:space="preserve"> and</w:t>
      </w:r>
      <w:r w:rsidR="0083648D">
        <w:t xml:space="preserve"> </w:t>
      </w: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&lt;</m:t>
        </m:r>
        <m:sSub>
          <m:sSubPr>
            <m:ctrlPr>
              <w:rPr>
                <w:rFonts w:ascii="Cambria Math" w:hAnsi="Cambria Math"/>
                <w:i/>
              </w:rPr>
            </m:ctrlPr>
          </m:sSubPr>
          <m:e>
            <m:r>
              <w:rPr>
                <w:rFonts w:ascii="Cambria Math" w:hAnsi="Cambria Math"/>
              </w:rPr>
              <m:t>μ</m:t>
            </m:r>
          </m:e>
          <m:sub>
            <m:r>
              <m:rPr>
                <m:sty m:val="p"/>
              </m:rPr>
              <w:rPr>
                <w:rFonts w:ascii="Cambria Math" w:hAnsi="Cambria Math"/>
              </w:rPr>
              <m:t>high</m:t>
            </m:r>
            <m:r>
              <w:rPr>
                <w:rFonts w:ascii="Cambria Math" w:hAnsi="Cambria Math"/>
              </w:rPr>
              <m:t>,t</m:t>
            </m:r>
          </m:sub>
        </m:sSub>
      </m:oMath>
      <w:r w:rsidR="0083648D">
        <w:t>.</w:t>
      </w:r>
    </w:p>
    <w:p w14:paraId="7CE816A2" w14:textId="041BACD1" w:rsidR="005F7C24" w:rsidRDefault="00EE2085" w:rsidP="00D9479B">
      <w:pPr>
        <w:tabs>
          <w:tab w:val="center" w:pos="4320"/>
          <w:tab w:val="right" w:pos="8640"/>
        </w:tabs>
      </w:pPr>
      <w:r>
        <w:lastRenderedPageBreak/>
        <w:t xml:space="preserve">Note that </w:t>
      </w:r>
      <w:r w:rsidR="00946C20">
        <w:t xml:space="preserve">there are other ways for a KF model to predict enduring effects of the training phase, while remaining purely Bayesian. </w:t>
      </w:r>
      <w:r w:rsidR="00D9479B">
        <w:t>The most obvious is to put the bias into the random walk, as a spatial inhomogeneity. That is, we can include a directed component in the dynamics of the true stimulus value, replacing (2) with</w:t>
      </w:r>
    </w:p>
    <w:p w14:paraId="755BB198" w14:textId="33140EEE" w:rsidR="00D9479B" w:rsidRPr="005F7C24" w:rsidRDefault="00D9479B" w:rsidP="00D9479B">
      <w:pPr>
        <w:tabs>
          <w:tab w:val="center" w:pos="4320"/>
          <w:tab w:val="right" w:pos="8640"/>
        </w:tabs>
      </w:pPr>
      <w:r>
        <w:tab/>
      </w:r>
      <m:oMath>
        <m:sSub>
          <m:sSubPr>
            <m:ctrlPr>
              <w:rPr>
                <w:rFonts w:ascii="Cambria Math" w:hAnsi="Cambria Math"/>
                <w:i/>
              </w:rPr>
            </m:ctrlPr>
          </m:sSubPr>
          <m:e>
            <m:r>
              <w:rPr>
                <w:rFonts w:ascii="Cambria Math" w:hAnsi="Cambria Math"/>
              </w:rPr>
              <m:t>S</m:t>
            </m:r>
          </m:e>
          <m:sub>
            <m:r>
              <w:rPr>
                <w:rFonts w:ascii="Cambria Math" w:hAnsi="Cambria Math"/>
              </w:rPr>
              <m:t>c,t+1</m:t>
            </m:r>
          </m:sub>
        </m:sSub>
        <m:r>
          <m:rPr>
            <m:scr m:val="script"/>
          </m:rPr>
          <w:rPr>
            <w:rFonts w:ascii="Cambria Math" w:hAnsi="Cambria Math"/>
          </w:rPr>
          <m:t>∼N</m:t>
        </m:r>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c,t</m:t>
                </m:r>
              </m:sub>
            </m:sSub>
            <m:r>
              <w:rPr>
                <w:rFonts w:ascii="Cambria Math" w:hAnsi="Cambria Math"/>
              </w:rPr>
              <m:t>+</m:t>
            </m:r>
            <m:d>
              <m:dPr>
                <m:ctrlPr>
                  <w:rPr>
                    <w:rFonts w:ascii="Cambria Math" w:hAnsi="Cambria Math"/>
                    <w:i/>
                  </w:rPr>
                </m:ctrlPr>
              </m:dPr>
              <m:e>
                <m:r>
                  <w:rPr>
                    <w:rFonts w:ascii="Cambria Math" w:hAnsi="Cambria Math"/>
                  </w:rPr>
                  <m:t>1-β</m:t>
                </m:r>
              </m:e>
            </m:d>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η</m:t>
                </m:r>
              </m:sub>
              <m:sup>
                <m:r>
                  <w:rPr>
                    <w:rFonts w:ascii="Cambria Math" w:hAnsi="Cambria Math"/>
                  </w:rPr>
                  <m:t>2</m:t>
                </m:r>
              </m:sup>
            </m:sSubSup>
          </m:e>
        </m:d>
        <m:r>
          <w:rPr>
            <w:rFonts w:ascii="Cambria Math" w:hAnsi="Cambria Math"/>
          </w:rPr>
          <m:t>,</m:t>
        </m:r>
      </m:oMath>
      <w:r>
        <w:tab/>
        <w:t>(10)</w:t>
      </w:r>
    </w:p>
    <w:p w14:paraId="34C17291" w14:textId="70AFB505" w:rsidR="00D9479B" w:rsidRDefault="00D9479B" w:rsidP="00D9479B">
      <w:pPr>
        <w:tabs>
          <w:tab w:val="center" w:pos="4320"/>
          <w:tab w:val="right" w:pos="8640"/>
        </w:tabs>
      </w:pPr>
      <w:r>
        <w:t xml:space="preserve">where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t xml:space="preserve"> is the value associated to cue </w:t>
      </w:r>
      <m:oMath>
        <m:r>
          <w:rPr>
            <w:rFonts w:ascii="Cambria Math" w:hAnsi="Cambria Math"/>
          </w:rPr>
          <m:t>c</m:t>
        </m:r>
      </m:oMath>
      <w:r>
        <w:t xml:space="preserve"> during the training phase. </w:t>
      </w:r>
      <w:proofErr w:type="gramStart"/>
      <w:r>
        <w:t>Thus</w:t>
      </w:r>
      <w:proofErr w:type="gramEnd"/>
      <w:r>
        <w:t xml:space="preserve"> the subject’s generative model assumes </w:t>
      </w:r>
      <m:oMath>
        <m:sSub>
          <m:sSubPr>
            <m:ctrlPr>
              <w:rPr>
                <w:rFonts w:ascii="Cambria Math" w:hAnsi="Cambria Math"/>
                <w:i/>
              </w:rPr>
            </m:ctrlPr>
          </m:sSubPr>
          <m:e>
            <m:r>
              <w:rPr>
                <w:rFonts w:ascii="Cambria Math" w:hAnsi="Cambria Math"/>
              </w:rPr>
              <m:t>S</m:t>
            </m:r>
          </m:e>
          <m:sub>
            <m:r>
              <w:rPr>
                <w:rFonts w:ascii="Cambria Math" w:hAnsi="Cambria Math"/>
              </w:rPr>
              <m:t>c</m:t>
            </m:r>
          </m:sub>
        </m:sSub>
      </m:oMath>
      <w:r>
        <w:t xml:space="preserve"> tends to decay toward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t xml:space="preserve">. Consequently, the subject’s mean estimate exhibits a similar decay, with </w:t>
      </w:r>
      <w:r w:rsidR="001D46C9">
        <w:t>(8</w:t>
      </w:r>
      <w:r>
        <w:t>) replaced by</w:t>
      </w:r>
    </w:p>
    <w:p w14:paraId="33462810" w14:textId="47AA18E4" w:rsidR="00D52430" w:rsidRDefault="00D52430" w:rsidP="00D52430">
      <w:pPr>
        <w:tabs>
          <w:tab w:val="center" w:pos="4320"/>
          <w:tab w:val="right" w:pos="8640"/>
        </w:tabs>
      </w:pPr>
      <w:r>
        <w:tab/>
      </w:r>
      <m:oMath>
        <m:sSub>
          <m:sSubPr>
            <m:ctrlPr>
              <w:rPr>
                <w:rFonts w:ascii="Cambria Math" w:hAnsi="Cambria Math"/>
                <w:i/>
              </w:rPr>
            </m:ctrlPr>
          </m:sSubPr>
          <m:e>
            <m:r>
              <w:rPr>
                <w:rFonts w:ascii="Cambria Math" w:hAnsi="Cambria Math"/>
              </w:rPr>
              <m:t>μ</m:t>
            </m:r>
          </m:e>
          <m:sub>
            <m:r>
              <w:rPr>
                <w:rFonts w:ascii="Cambria Math" w:hAnsi="Cambria Math"/>
              </w:rPr>
              <m:t>c,t+1</m:t>
            </m:r>
          </m:sub>
        </m:sSub>
        <m:r>
          <w:rPr>
            <w:rFonts w:ascii="Cambria Math" w:hAnsi="Cambria Math"/>
          </w:rPr>
          <m:t>=</m:t>
        </m:r>
        <m:f>
          <m:fPr>
            <m:ctrlPr>
              <w:rPr>
                <w:rFonts w:ascii="Cambria Math" w:hAnsi="Cambria Math"/>
                <w:i/>
              </w:rPr>
            </m:ctrlPr>
          </m:fPr>
          <m:num>
            <m:r>
              <w:rPr>
                <w:rFonts w:ascii="Cambria Math" w:hAnsi="Cambria Math"/>
              </w:rPr>
              <m:t>β</m:t>
            </m:r>
            <m:sSubSup>
              <m:sSubSupPr>
                <m:ctrlPr>
                  <w:rPr>
                    <w:rFonts w:ascii="Cambria Math" w:hAnsi="Cambria Math"/>
                    <w:i/>
                  </w:rPr>
                </m:ctrlPr>
              </m:sSubSupPr>
              <m:e>
                <m:r>
                  <w:rPr>
                    <w:rFonts w:ascii="Cambria Math" w:hAnsi="Cambria Math"/>
                  </w:rPr>
                  <m:t>σ</m:t>
                </m:r>
              </m:e>
              <m:sub>
                <m:r>
                  <m:rPr>
                    <m:sty m:val="p"/>
                  </m:rPr>
                  <w:rPr>
                    <w:rFonts w:ascii="Cambria Math" w:hAnsi="Cambria Math"/>
                  </w:rPr>
                  <m:t>nox</m:t>
                </m:r>
              </m:sub>
              <m:sup>
                <m:r>
                  <w:rPr>
                    <w:rFonts w:ascii="Cambria Math" w:hAnsi="Cambria Math"/>
                  </w:rPr>
                  <m:t>2</m:t>
                </m:r>
              </m:sup>
            </m:sSubSup>
            <m:sSub>
              <m:sSubPr>
                <m:ctrlPr>
                  <w:rPr>
                    <w:rFonts w:ascii="Cambria Math" w:hAnsi="Cambria Math"/>
                    <w:i/>
                  </w:rPr>
                </m:ctrlPr>
              </m:sSubPr>
              <m:e>
                <m:r>
                  <w:rPr>
                    <w:rFonts w:ascii="Cambria Math" w:hAnsi="Cambria Math"/>
                  </w:rPr>
                  <m:t>μ</m:t>
                </m:r>
              </m:e>
              <m:sub>
                <m:r>
                  <w:rPr>
                    <w:rFonts w:ascii="Cambria Math" w:hAnsi="Cambria Math"/>
                  </w:rPr>
                  <m:t>c,t</m:t>
                </m:r>
              </m:sub>
            </m:sSub>
            <m:r>
              <w:rPr>
                <w:rFonts w:ascii="Cambria Math" w:hAnsi="Cambria Math"/>
              </w:rPr>
              <m:t>+β</m:t>
            </m:r>
            <m:sSubSup>
              <m:sSubSupPr>
                <m:ctrlPr>
                  <w:rPr>
                    <w:rFonts w:ascii="Cambria Math" w:hAnsi="Cambria Math"/>
                    <w:i/>
                  </w:rPr>
                </m:ctrlPr>
              </m:sSubSupPr>
              <m:e>
                <m:r>
                  <w:rPr>
                    <w:rFonts w:ascii="Cambria Math" w:hAnsi="Cambria Math"/>
                  </w:rPr>
                  <m:t>s</m:t>
                </m:r>
              </m:e>
              <m:sub>
                <m:r>
                  <w:rPr>
                    <w:rFonts w:ascii="Cambria Math" w:hAnsi="Cambria Math"/>
                  </w:rPr>
                  <m:t>c,t</m:t>
                </m:r>
              </m:sub>
              <m:sup>
                <m:r>
                  <w:rPr>
                    <w:rFonts w:ascii="Cambria Math" w:hAnsi="Cambria Math"/>
                  </w:rPr>
                  <m:t>2</m:t>
                </m:r>
              </m:sup>
            </m:sSubSup>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1-β</m:t>
                </m:r>
              </m:e>
            </m:d>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p"/>
                      </m:rPr>
                      <w:rPr>
                        <w:rFonts w:ascii="Cambria Math" w:hAnsi="Cambria Math"/>
                      </w:rPr>
                      <m:t>nox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c,t</m:t>
                    </m:r>
                  </m:sub>
                  <m:sup>
                    <m:r>
                      <w:rPr>
                        <w:rFonts w:ascii="Cambria Math" w:hAnsi="Cambria Math"/>
                      </w:rPr>
                      <m:t>2</m:t>
                    </m:r>
                  </m:sup>
                </m:sSubSup>
              </m:e>
            </m:d>
            <m:sSub>
              <m:sSubPr>
                <m:ctrlPr>
                  <w:rPr>
                    <w:rFonts w:ascii="Cambria Math" w:hAnsi="Cambria Math"/>
                    <w:i/>
                  </w:rPr>
                </m:ctrlPr>
              </m:sSubPr>
              <m:e>
                <m:r>
                  <w:rPr>
                    <w:rFonts w:ascii="Cambria Math" w:hAnsi="Cambria Math"/>
                  </w:rPr>
                  <m:t>m</m:t>
                </m:r>
              </m:e>
              <m:sub>
                <m:r>
                  <w:rPr>
                    <w:rFonts w:ascii="Cambria Math" w:hAnsi="Cambria Math"/>
                  </w:rPr>
                  <m:t>c</m:t>
                </m:r>
              </m:sub>
            </m:sSub>
          </m:num>
          <m:den>
            <m:sSubSup>
              <m:sSubSupPr>
                <m:ctrlPr>
                  <w:rPr>
                    <w:rFonts w:ascii="Cambria Math" w:hAnsi="Cambria Math"/>
                    <w:i/>
                  </w:rPr>
                </m:ctrlPr>
              </m:sSubSupPr>
              <m:e>
                <m:r>
                  <w:rPr>
                    <w:rFonts w:ascii="Cambria Math" w:hAnsi="Cambria Math"/>
                  </w:rPr>
                  <m:t>σ</m:t>
                </m:r>
              </m:e>
              <m:sub>
                <m:r>
                  <m:rPr>
                    <m:sty m:val="p"/>
                  </m:rPr>
                  <w:rPr>
                    <w:rFonts w:ascii="Cambria Math" w:hAnsi="Cambria Math"/>
                  </w:rPr>
                  <m:t>nox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c,t</m:t>
                </m:r>
              </m:sub>
              <m:sup>
                <m:r>
                  <w:rPr>
                    <w:rFonts w:ascii="Cambria Math" w:hAnsi="Cambria Math"/>
                  </w:rPr>
                  <m:t>2</m:t>
                </m:r>
              </m:sup>
            </m:sSubSup>
          </m:den>
        </m:f>
      </m:oMath>
      <w:r>
        <w:tab/>
        <w:t>(11a)</w:t>
      </w:r>
    </w:p>
    <w:p w14:paraId="13CD70F7" w14:textId="02A69F21" w:rsidR="001D46C9" w:rsidRDefault="001D46C9" w:rsidP="001D46C9">
      <w:pPr>
        <w:tabs>
          <w:tab w:val="center" w:pos="4320"/>
          <w:tab w:val="right" w:pos="8640"/>
        </w:tabs>
      </w:pPr>
      <w:r>
        <w:tab/>
      </w:r>
      <m:oMath>
        <m:sSubSup>
          <m:sSubSupPr>
            <m:ctrlPr>
              <w:rPr>
                <w:rFonts w:ascii="Cambria Math" w:hAnsi="Cambria Math"/>
                <w:i/>
              </w:rPr>
            </m:ctrlPr>
          </m:sSubSupPr>
          <m:e>
            <m:r>
              <w:rPr>
                <w:rFonts w:ascii="Cambria Math" w:hAnsi="Cambria Math"/>
              </w:rPr>
              <m:t>s</m:t>
            </m:r>
          </m:e>
          <m:sub>
            <m:r>
              <w:rPr>
                <w:rFonts w:ascii="Cambria Math" w:hAnsi="Cambria Math"/>
              </w:rPr>
              <m:t>c,t+1</m:t>
            </m:r>
          </m:sub>
          <m:sup>
            <m:r>
              <w:rPr>
                <w:rFonts w:ascii="Cambria Math" w:hAnsi="Cambria Math"/>
              </w:rPr>
              <m:t>2</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m:rPr>
                    <m:sty m:val="p"/>
                  </m:rPr>
                  <w:rPr>
                    <w:rFonts w:ascii="Cambria Math" w:hAnsi="Cambria Math"/>
                  </w:rPr>
                  <m:t>nox</m:t>
                </m:r>
              </m:sub>
              <m:sup>
                <m:r>
                  <w:rPr>
                    <w:rFonts w:ascii="Cambria Math" w:hAnsi="Cambria Math"/>
                  </w:rPr>
                  <m:t>2</m:t>
                </m:r>
              </m:sup>
            </m:sSubSup>
            <m:sSubSup>
              <m:sSubSupPr>
                <m:ctrlPr>
                  <w:rPr>
                    <w:rFonts w:ascii="Cambria Math" w:hAnsi="Cambria Math"/>
                    <w:i/>
                  </w:rPr>
                </m:ctrlPr>
              </m:sSubSupPr>
              <m:e>
                <m:r>
                  <w:rPr>
                    <w:rFonts w:ascii="Cambria Math" w:hAnsi="Cambria Math"/>
                  </w:rPr>
                  <m:t>s</m:t>
                </m:r>
              </m:e>
              <m:sub>
                <m:r>
                  <w:rPr>
                    <w:rFonts w:ascii="Cambria Math" w:hAnsi="Cambria Math"/>
                  </w:rPr>
                  <m:t>c,t</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m:rPr>
                    <m:sty m:val="p"/>
                  </m:rPr>
                  <w:rPr>
                    <w:rFonts w:ascii="Cambria Math" w:hAnsi="Cambria Math"/>
                  </w:rPr>
                  <m:t>nox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c,t</m:t>
                </m:r>
              </m:sub>
              <m:sup>
                <m:r>
                  <w:rPr>
                    <w:rFonts w:ascii="Cambria Math" w:hAnsi="Cambria Math"/>
                  </w:rPr>
                  <m:t>2</m:t>
                </m:r>
              </m:sup>
            </m:sSubSup>
          </m:den>
        </m:f>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η</m:t>
            </m:r>
          </m:sub>
          <m:sup>
            <m:r>
              <w:rPr>
                <w:rFonts w:ascii="Cambria Math" w:hAnsi="Cambria Math"/>
              </w:rPr>
              <m:t>2</m:t>
            </m:r>
          </m:sup>
        </m:sSubSup>
        <m:r>
          <w:rPr>
            <w:rFonts w:ascii="Cambria Math" w:hAnsi="Cambria Math"/>
          </w:rPr>
          <m:t>.</m:t>
        </m:r>
      </m:oMath>
      <w:r>
        <w:tab/>
        <w:t>(11b)</w:t>
      </w:r>
    </w:p>
    <w:p w14:paraId="7502F6B4" w14:textId="789B05E4" w:rsidR="00D9479B" w:rsidRDefault="00C17FFE" w:rsidP="00D9479B">
      <w:pPr>
        <w:tabs>
          <w:tab w:val="center" w:pos="4320"/>
          <w:tab w:val="right" w:pos="8640"/>
        </w:tabs>
      </w:pPr>
      <w:r>
        <w:t>To give more intuition to the update rule for the mean, (11a) can be rewritten as</w:t>
      </w:r>
    </w:p>
    <w:p w14:paraId="05812316" w14:textId="4368FA7A" w:rsidR="009A6249" w:rsidRPr="009A6249" w:rsidRDefault="009A6249" w:rsidP="009A6249">
      <w:pPr>
        <w:tabs>
          <w:tab w:val="center" w:pos="4320"/>
          <w:tab w:val="right" w:pos="8640"/>
        </w:tabs>
      </w:pPr>
      <w:r>
        <w:tab/>
      </w:r>
      <m:oMath>
        <m:sSub>
          <m:sSubPr>
            <m:ctrlPr>
              <w:rPr>
                <w:rFonts w:ascii="Cambria Math" w:hAnsi="Cambria Math"/>
                <w:i/>
              </w:rPr>
            </m:ctrlPr>
          </m:sSubPr>
          <m:e>
            <m:r>
              <w:rPr>
                <w:rFonts w:ascii="Cambria Math" w:hAnsi="Cambria Math"/>
              </w:rPr>
              <m:t>μ</m:t>
            </m:r>
          </m:e>
          <m:sub>
            <m:r>
              <w:rPr>
                <w:rFonts w:ascii="Cambria Math" w:hAnsi="Cambria Math"/>
              </w:rPr>
              <m:t>c,t+1</m:t>
            </m:r>
          </m:sub>
        </m:sSub>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t</m:t>
            </m:r>
          </m:sub>
        </m:sSub>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κ</m:t>
                </m:r>
              </m:e>
              <m:sub>
                <m:r>
                  <w:rPr>
                    <w:rFonts w:ascii="Cambria Math" w:hAnsi="Cambria Math"/>
                  </w:rPr>
                  <m:t>t</m:t>
                </m:r>
              </m:sub>
            </m:sSub>
          </m:e>
        </m:d>
        <m:sSub>
          <m:sSubPr>
            <m:ctrlPr>
              <w:rPr>
                <w:rFonts w:ascii="Cambria Math" w:hAnsi="Cambria Math"/>
                <w:i/>
              </w:rPr>
            </m:ctrlPr>
          </m:sSubPr>
          <m:e>
            <m:r>
              <w:rPr>
                <w:rFonts w:ascii="Cambria Math" w:hAnsi="Cambria Math"/>
              </w:rPr>
              <m:t>μ</m:t>
            </m:r>
          </m:e>
          <m:sub>
            <m:r>
              <w:rPr>
                <w:rFonts w:ascii="Cambria Math" w:hAnsi="Cambria Math"/>
              </w:rPr>
              <m:t>c,t</m:t>
            </m:r>
          </m:sub>
        </m:sSub>
      </m:oMath>
      <w:r>
        <w:tab/>
        <w:t>(12)</w:t>
      </w:r>
      <m:oMath>
        <m:r>
          <m:rPr>
            <m:sty m:val="p"/>
          </m:rPr>
          <w:rPr>
            <w:rFonts w:ascii="Cambria Math" w:hAnsi="Cambria Math"/>
          </w:rPr>
          <w:br/>
        </m:r>
      </m:oMath>
      <w:r w:rsidR="00C17FFE">
        <w:t>with variable learning rate</w:t>
      </w:r>
    </w:p>
    <w:p w14:paraId="20948C85" w14:textId="77777777" w:rsidR="00C17FFE" w:rsidRDefault="009A6249" w:rsidP="005F3CD0">
      <w:pPr>
        <w:tabs>
          <w:tab w:val="center" w:pos="4320"/>
          <w:tab w:val="right" w:pos="8640"/>
        </w:tabs>
        <w:jc w:val="center"/>
      </w:pPr>
      <w:r>
        <w:tab/>
      </w:r>
      <m:oMath>
        <m:sSub>
          <m:sSubPr>
            <m:ctrlPr>
              <w:rPr>
                <w:rFonts w:ascii="Cambria Math" w:hAnsi="Cambria Math"/>
                <w:i/>
              </w:rPr>
            </m:ctrlPr>
          </m:sSubPr>
          <m:e>
            <m:r>
              <w:rPr>
                <w:rFonts w:ascii="Cambria Math" w:hAnsi="Cambria Math"/>
              </w:rPr>
              <m:t>κ</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β</m:t>
            </m:r>
            <m:sSubSup>
              <m:sSubSupPr>
                <m:ctrlPr>
                  <w:rPr>
                    <w:rFonts w:ascii="Cambria Math" w:hAnsi="Cambria Math"/>
                    <w:i/>
                  </w:rPr>
                </m:ctrlPr>
              </m:sSubSupPr>
              <m:e>
                <m:r>
                  <w:rPr>
                    <w:rFonts w:ascii="Cambria Math" w:hAnsi="Cambria Math"/>
                  </w:rPr>
                  <m:t>s</m:t>
                </m:r>
              </m:e>
              <m:sub>
                <m:r>
                  <w:rPr>
                    <w:rFonts w:ascii="Cambria Math" w:hAnsi="Cambria Math"/>
                  </w:rPr>
                  <m:t>c,t</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m:rPr>
                    <m:sty m:val="p"/>
                  </m:rPr>
                  <w:rPr>
                    <w:rFonts w:ascii="Cambria Math" w:hAnsi="Cambria Math"/>
                  </w:rPr>
                  <m:t>nox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c,t</m:t>
                </m:r>
              </m:sub>
              <m:sup>
                <m:r>
                  <w:rPr>
                    <w:rFonts w:ascii="Cambria Math" w:hAnsi="Cambria Math"/>
                  </w:rPr>
                  <m:t>2</m:t>
                </m:r>
              </m:sup>
            </m:sSub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1-β</m:t>
                </m:r>
              </m:e>
            </m:d>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p"/>
                      </m:rPr>
                      <w:rPr>
                        <w:rFonts w:ascii="Cambria Math" w:hAnsi="Cambria Math"/>
                      </w:rPr>
                      <m:t>nox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c,t</m:t>
                    </m:r>
                  </m:sub>
                  <m:sup>
                    <m:r>
                      <w:rPr>
                        <w:rFonts w:ascii="Cambria Math" w:hAnsi="Cambria Math"/>
                      </w:rPr>
                      <m:t>2</m:t>
                    </m:r>
                  </m:sup>
                </m:sSubSup>
              </m:e>
            </m:d>
          </m:num>
          <m:den>
            <m:sSubSup>
              <m:sSubSupPr>
                <m:ctrlPr>
                  <w:rPr>
                    <w:rFonts w:ascii="Cambria Math" w:hAnsi="Cambria Math"/>
                    <w:i/>
                  </w:rPr>
                </m:ctrlPr>
              </m:sSubSupPr>
              <m:e>
                <m:r>
                  <w:rPr>
                    <w:rFonts w:ascii="Cambria Math" w:hAnsi="Cambria Math"/>
                  </w:rPr>
                  <m:t>σ</m:t>
                </m:r>
              </m:e>
              <m:sub>
                <m:r>
                  <m:rPr>
                    <m:sty m:val="p"/>
                  </m:rPr>
                  <w:rPr>
                    <w:rFonts w:ascii="Cambria Math" w:hAnsi="Cambria Math"/>
                  </w:rPr>
                  <m:t>nox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c,t</m:t>
                </m:r>
              </m:sub>
              <m:sup>
                <m:r>
                  <w:rPr>
                    <w:rFonts w:ascii="Cambria Math" w:hAnsi="Cambria Math"/>
                  </w:rPr>
                  <m:t>2</m:t>
                </m:r>
              </m:sup>
            </m:sSubSup>
          </m:den>
        </m:f>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c,t</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c,t</m:t>
                </m:r>
              </m:sub>
            </m:sSub>
          </m:den>
        </m:f>
      </m:oMath>
      <w:r>
        <w:t>.</w:t>
      </w:r>
      <w:r>
        <w:tab/>
        <w:t>(13)</w:t>
      </w:r>
    </w:p>
    <w:p w14:paraId="724DBCC8" w14:textId="3FAE6278" w:rsidR="003E6D86" w:rsidRDefault="00C17FFE" w:rsidP="00C17FFE">
      <w:pPr>
        <w:tabs>
          <w:tab w:val="center" w:pos="4320"/>
          <w:tab w:val="right" w:pos="8640"/>
        </w:tabs>
      </w:pPr>
      <w:r>
        <w:t xml:space="preserve">This learning rate is greater when </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μ</m:t>
                </m:r>
              </m:e>
              <m:sub>
                <w:proofErr w:type="gramStart"/>
                <m:r>
                  <w:rPr>
                    <w:rFonts w:ascii="Cambria Math" w:hAnsi="Cambria Math"/>
                  </w:rPr>
                  <m:t>c,t</m:t>
                </m:r>
                <w:proofErr w:type="gramEnd"/>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c,t</m:t>
                </m:r>
              </m:sub>
            </m:sSub>
          </m:e>
        </m:d>
      </m:oMath>
      <w:r>
        <w:t xml:space="preserve"> is positive, meaning the current input is drawing </w:t>
      </w:r>
      <m:oMath>
        <m:sSub>
          <m:sSubPr>
            <m:ctrlPr>
              <w:rPr>
                <w:rFonts w:ascii="Cambria Math" w:hAnsi="Cambria Math"/>
                <w:i/>
              </w:rPr>
            </m:ctrlPr>
          </m:sSubPr>
          <m:e>
            <m:r>
              <w:rPr>
                <w:rFonts w:ascii="Cambria Math" w:hAnsi="Cambria Math"/>
              </w:rPr>
              <m:t>μ</m:t>
            </m:r>
          </m:e>
          <m:sub>
            <m:r>
              <w:rPr>
                <w:rFonts w:ascii="Cambria Math" w:hAnsi="Cambria Math"/>
              </w:rPr>
              <m:t>c,t</m:t>
            </m:r>
          </m:sub>
        </m:sSub>
      </m:oMath>
      <w:r>
        <w:t xml:space="preserve"> in the direction of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t>.</w:t>
      </w:r>
      <w:r w:rsidR="0068432E" w:rsidRPr="0068432E">
        <w:br/>
      </w:r>
    </w:p>
    <w:p w14:paraId="0F740E1A" w14:textId="77777777" w:rsidR="003E6D86" w:rsidRPr="00D9479B" w:rsidRDefault="003E6D86" w:rsidP="00D9479B">
      <w:pPr>
        <w:tabs>
          <w:tab w:val="center" w:pos="4320"/>
          <w:tab w:val="right" w:pos="8640"/>
        </w:tabs>
      </w:pPr>
    </w:p>
    <w:sectPr w:rsidR="003E6D86" w:rsidRPr="00D9479B" w:rsidSect="003E6814">
      <w:headerReference w:type="default" r:id="rId22"/>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tt jones" w:date="2017-11-10T13:13:00Z" w:initials="mj">
    <w:p w14:paraId="10BC6770" w14:textId="3930D98C" w:rsidR="006C1DA0" w:rsidRDefault="006C1DA0">
      <w:pPr>
        <w:pStyle w:val="CommentText"/>
      </w:pPr>
      <w:r>
        <w:rPr>
          <w:rStyle w:val="CommentReference"/>
        </w:rPr>
        <w:annotationRef/>
      </w:r>
      <w:r>
        <w:t>Works only with 2 cues?</w:t>
      </w:r>
    </w:p>
  </w:comment>
  <w:comment w:id="1" w:author="marieke jepma" w:date="2017-11-12T12:12:00Z" w:initials="mj">
    <w:p w14:paraId="5DC3FB25" w14:textId="50A1E788" w:rsidR="00F102F4" w:rsidRDefault="00F102F4">
      <w:pPr>
        <w:pStyle w:val="CommentText"/>
      </w:pPr>
      <w:r>
        <w:rPr>
          <w:rStyle w:val="CommentReference"/>
        </w:rPr>
        <w:annotationRef/>
      </w:r>
      <w:r>
        <w:t xml:space="preserve">No, can have several low- and high-pain cues. </w:t>
      </w:r>
    </w:p>
  </w:comment>
  <w:comment w:id="2" w:author="matt jones" w:date="2017-11-10T13:14:00Z" w:initials="mj">
    <w:p w14:paraId="368D3F0C" w14:textId="245D6D7E" w:rsidR="006C1DA0" w:rsidRDefault="006C1DA0">
      <w:pPr>
        <w:pStyle w:val="CommentText"/>
      </w:pPr>
      <w:r>
        <w:rPr>
          <w:rStyle w:val="CommentReference"/>
        </w:rPr>
        <w:annotationRef/>
      </w:r>
      <w:r>
        <w:t>Response distribution, or internal belief? i.e., distribution of beliefs or believed distribution?</w:t>
      </w:r>
    </w:p>
    <w:p w14:paraId="4E3A09EA" w14:textId="77777777" w:rsidR="008C2F99" w:rsidRDefault="008C2F99">
      <w:pPr>
        <w:pStyle w:val="CommentText"/>
      </w:pPr>
    </w:p>
    <w:p w14:paraId="239B3C83" w14:textId="352AC817" w:rsidR="008C2F99" w:rsidRDefault="008C2F99">
      <w:pPr>
        <w:pStyle w:val="CommentText"/>
      </w:pPr>
      <w:r>
        <w:t>MJ: believed distribution of currently perceived pain</w:t>
      </w:r>
    </w:p>
  </w:comment>
  <w:comment w:id="3" w:author="matt jones" w:date="2017-11-10T13:15:00Z" w:initials="mj">
    <w:p w14:paraId="0A63D8C3" w14:textId="05898234" w:rsidR="006C1DA0" w:rsidRDefault="006C1DA0">
      <w:pPr>
        <w:pStyle w:val="CommentText"/>
      </w:pPr>
      <w:r>
        <w:rPr>
          <w:rStyle w:val="CommentReference"/>
        </w:rPr>
        <w:annotationRef/>
      </w:r>
      <w:r>
        <w:t>Should be nociceptive input. In fact, the pain distribution already is the weighted average used as the subsequent prior.</w:t>
      </w:r>
    </w:p>
    <w:p w14:paraId="6CB5966D" w14:textId="4EB61F4E" w:rsidR="0018674B" w:rsidRDefault="0018674B">
      <w:pPr>
        <w:pStyle w:val="CommentText"/>
      </w:pPr>
    </w:p>
  </w:comment>
  <w:comment w:id="4" w:author="marieke jepma" w:date="2017-11-12T12:11:00Z" w:initials="mj">
    <w:p w14:paraId="738FD489" w14:textId="77777777" w:rsidR="00F102F4" w:rsidRDefault="00F102F4" w:rsidP="00F102F4">
      <w:pPr>
        <w:pStyle w:val="CommentText"/>
      </w:pPr>
      <w:r>
        <w:rPr>
          <w:rStyle w:val="CommentReference"/>
        </w:rPr>
        <w:annotationRef/>
      </w:r>
      <w:r>
        <w:t>MJ: we assumed that the perceived pain (not the objective nociceptive input) drives learning.</w:t>
      </w:r>
    </w:p>
    <w:p w14:paraId="6FD98F31" w14:textId="6F63ABD5" w:rsidR="00F102F4" w:rsidRDefault="00F102F4" w:rsidP="00F102F4">
      <w:pPr>
        <w:pStyle w:val="CommentText"/>
      </w:pPr>
      <w:r>
        <w:t xml:space="preserve">The </w:t>
      </w:r>
      <w:r>
        <w:t xml:space="preserve">perceived </w:t>
      </w:r>
      <w:r>
        <w:t>pain distribution is itself a weighted average of the noxious input and the prior (expectation) on that trial.</w:t>
      </w:r>
    </w:p>
    <w:p w14:paraId="08573BB9" w14:textId="77777777" w:rsidR="00F102F4" w:rsidRDefault="00F102F4" w:rsidP="00F102F4">
      <w:pPr>
        <w:pStyle w:val="CommentText"/>
      </w:pPr>
    </w:p>
    <w:p w14:paraId="7DD900CC" w14:textId="159AD17F" w:rsidR="00F102F4" w:rsidRDefault="00F102F4" w:rsidP="00F102F4">
      <w:pPr>
        <w:pStyle w:val="CommentText"/>
      </w:pPr>
      <w:proofErr w:type="gramStart"/>
      <w:r>
        <w:t>So</w:t>
      </w:r>
      <w:proofErr w:type="gramEnd"/>
      <w:r>
        <w:t xml:space="preserve"> expectations both influence perceived pain (together with the nociceptive input) on the current trial, and are updated (expectation on the next trial) by perceived pain.</w:t>
      </w:r>
    </w:p>
  </w:comment>
  <w:comment w:id="5" w:author="marieke jepma" w:date="2017-11-10T14:28:00Z" w:initials="mj">
    <w:p w14:paraId="2354F802" w14:textId="7A191CF1" w:rsidR="006C1DA0" w:rsidRDefault="006C1DA0">
      <w:pPr>
        <w:pStyle w:val="CommentText"/>
      </w:pPr>
      <w:r>
        <w:rPr>
          <w:rStyle w:val="CommentReference"/>
        </w:rPr>
        <w:annotationRef/>
      </w:r>
      <w:r>
        <w:t xml:space="preserve">Possibly add </w:t>
      </w:r>
      <w:proofErr w:type="spellStart"/>
      <w:r>
        <w:t>sh</w:t>
      </w:r>
      <w:proofErr w:type="spellEnd"/>
      <w:r>
        <w:t xml:space="preserve"> here, capturing uncertainty about mean pain (due to possible changes over time)?</w:t>
      </w:r>
    </w:p>
  </w:comment>
  <w:comment w:id="6" w:author="matt jones" w:date="2017-11-10T13:16:00Z" w:initials="mj">
    <w:p w14:paraId="5845DEEA" w14:textId="1F6E76DC" w:rsidR="006C1DA0" w:rsidRDefault="006C1DA0">
      <w:pPr>
        <w:pStyle w:val="CommentText"/>
      </w:pPr>
      <w:r>
        <w:rPr>
          <w:rStyle w:val="CommentReference"/>
        </w:rPr>
        <w:annotationRef/>
      </w:r>
      <w:r>
        <w:t>yes</w:t>
      </w:r>
    </w:p>
  </w:comment>
  <w:comment w:id="7" w:author="matt jones" w:date="2017-11-10T13:17:00Z" w:initials="mj">
    <w:p w14:paraId="6BD28905" w14:textId="2ECD121B" w:rsidR="006C1DA0" w:rsidRDefault="006C1DA0">
      <w:pPr>
        <w:pStyle w:val="CommentText"/>
      </w:pPr>
      <w:r>
        <w:rPr>
          <w:rStyle w:val="CommentReference"/>
        </w:rPr>
        <w:annotationRef/>
      </w:r>
      <w:r>
        <w:t>should be the other way around: asymptotically, the belief should depend only on the data and not at all on the belief at the start of learning</w:t>
      </w:r>
    </w:p>
  </w:comment>
  <w:comment w:id="8" w:author="marieke jepma" w:date="2017-11-10T14:17:00Z" w:initials="mj">
    <w:p w14:paraId="737ABBDD" w14:textId="031F5867" w:rsidR="006C1DA0" w:rsidRDefault="006C1DA0">
      <w:pPr>
        <w:pStyle w:val="CommentText"/>
      </w:pPr>
      <w:r>
        <w:rPr>
          <w:rStyle w:val="CommentReference"/>
        </w:rPr>
        <w:annotationRef/>
      </w:r>
      <w:r>
        <w:t xml:space="preserve">Mention that this is similar to the predict step of a </w:t>
      </w:r>
      <w:proofErr w:type="spellStart"/>
      <w:r>
        <w:t>Kalman</w:t>
      </w:r>
      <w:proofErr w:type="spellEnd"/>
      <w:r>
        <w:t xml:space="preserve"> filter (or assuming random change in pain over time)?</w:t>
      </w:r>
    </w:p>
  </w:comment>
  <w:comment w:id="9" w:author="matt jones" w:date="2017-11-10T13:21:00Z" w:initials="mj">
    <w:p w14:paraId="43441AF0" w14:textId="5AC3A3CB" w:rsidR="006C1DA0" w:rsidRDefault="006C1DA0">
      <w:pPr>
        <w:pStyle w:val="CommentText"/>
      </w:pPr>
      <w:r>
        <w:rPr>
          <w:rStyle w:val="CommentReference"/>
        </w:rPr>
        <w:annotationRef/>
      </w:r>
      <w:r>
        <w:t xml:space="preserve">Yep, this adjustment (with </w:t>
      </w:r>
      <w:r>
        <w:sym w:font="Symbol" w:char="F071"/>
      </w:r>
      <w:r>
        <w:t xml:space="preserve">&gt;0) is the standard </w:t>
      </w:r>
      <w:proofErr w:type="spellStart"/>
      <w:r>
        <w:t>Kalman</w:t>
      </w:r>
      <w:proofErr w:type="spellEnd"/>
      <w:r>
        <w:t xml:space="preserve"> filter</w:t>
      </w:r>
    </w:p>
  </w:comment>
  <w:comment w:id="10" w:author="marieke jepma" w:date="2017-11-10T14:18:00Z" w:initials="mj">
    <w:p w14:paraId="648F1E7D" w14:textId="01EEC0C5" w:rsidR="006C1DA0" w:rsidRDefault="006C1DA0">
      <w:pPr>
        <w:pStyle w:val="CommentText"/>
      </w:pPr>
      <w:r>
        <w:rPr>
          <w:rStyle w:val="CommentReference"/>
        </w:rPr>
        <w:annotationRef/>
      </w:r>
      <w:r>
        <w:t>Or only allow to increase?</w:t>
      </w:r>
    </w:p>
  </w:comment>
  <w:comment w:id="11" w:author="matt jones" w:date="2017-11-10T13:20:00Z" w:initials="mj">
    <w:p w14:paraId="28DB895A" w14:textId="28DD0EE4" w:rsidR="006C1DA0" w:rsidRPr="001D39DA" w:rsidRDefault="006C1DA0">
      <w:pPr>
        <w:pStyle w:val="CommentText"/>
      </w:pPr>
      <w:r>
        <w:rPr>
          <w:rStyle w:val="CommentReference"/>
        </w:rPr>
        <w:annotationRef/>
      </w:r>
      <w:r>
        <w:t>I’m unclear on the levels. I think level 1 is estimation within a trial (calculation of posterior for trial n) and level 2 is learning for the next trial (calculation of prior for trial n+1). However, those are the same thing in KF. The only difference is the variance inflation (s</w:t>
      </w:r>
      <w:r>
        <w:rPr>
          <w:vertAlign w:val="subscript"/>
        </w:rPr>
        <w:sym w:font="Symbol" w:char="F068"/>
      </w:r>
      <w:r>
        <w:t>): it happens only in the transition from posterior on trial n to prior on trial n+1.</w:t>
      </w:r>
    </w:p>
  </w:comment>
  <w:comment w:id="12" w:author="marieke jepma" w:date="2017-11-12T12:14:00Z" w:initials="mj">
    <w:p w14:paraId="3F3CBE38" w14:textId="77777777" w:rsidR="00B81EEA" w:rsidRDefault="00F102F4">
      <w:pPr>
        <w:pStyle w:val="CommentText"/>
      </w:pPr>
      <w:r>
        <w:rPr>
          <w:rStyle w:val="CommentReference"/>
        </w:rPr>
        <w:annotationRef/>
      </w:r>
      <w:r>
        <w:t xml:space="preserve">The KF is Level 2 in our model. </w:t>
      </w:r>
    </w:p>
    <w:p w14:paraId="37F92E42" w14:textId="72A5297C" w:rsidR="008F0B44" w:rsidRDefault="00F102F4">
      <w:pPr>
        <w:pStyle w:val="CommentText"/>
      </w:pPr>
      <w:r>
        <w:t>Le</w:t>
      </w:r>
      <w:r w:rsidR="008F0B44">
        <w:t>vel 1 is an additional</w:t>
      </w:r>
      <w:r w:rsidR="00B81EEA">
        <w:t xml:space="preserve"> (preceding)</w:t>
      </w:r>
      <w:r w:rsidR="008F0B44">
        <w:t xml:space="preserve"> process, namely </w:t>
      </w:r>
      <w:r>
        <w:t xml:space="preserve">the </w:t>
      </w:r>
      <w:r w:rsidR="008F0B44">
        <w:t xml:space="preserve">shaping </w:t>
      </w:r>
      <w:r>
        <w:t xml:space="preserve">of pain </w:t>
      </w:r>
      <w:r w:rsidR="008F0B44">
        <w:t xml:space="preserve">perception </w:t>
      </w:r>
      <w:r>
        <w:t>by expectations</w:t>
      </w:r>
      <w:r w:rsidR="008F0B44">
        <w:t xml:space="preserve"> (</w:t>
      </w:r>
      <w:r>
        <w:t>i</w:t>
      </w:r>
      <w:r w:rsidR="008F0B44">
        <w:t>.</w:t>
      </w:r>
      <w:r>
        <w:t>e</w:t>
      </w:r>
      <w:r w:rsidR="008F0B44">
        <w:t>.</w:t>
      </w:r>
      <w:r>
        <w:t>, perceptual inference</w:t>
      </w:r>
      <w:r w:rsidR="008F0B44">
        <w:t xml:space="preserve">: nociceptive </w:t>
      </w:r>
      <w:proofErr w:type="spellStart"/>
      <w:r w:rsidR="008F0B44">
        <w:t>input+expectation</w:t>
      </w:r>
      <w:proofErr w:type="spellEnd"/>
      <w:r w:rsidR="008F0B44">
        <w:t xml:space="preserve"> = pain</w:t>
      </w:r>
      <w:r>
        <w:t>)</w:t>
      </w:r>
      <w:r w:rsidR="008F0B44">
        <w:t xml:space="preserve">. </w:t>
      </w:r>
    </w:p>
    <w:p w14:paraId="385EE6B4" w14:textId="0E0C11AB" w:rsidR="00F102F4" w:rsidRDefault="00F102F4">
      <w:pPr>
        <w:pStyle w:val="CommentText"/>
      </w:pPr>
      <w:r>
        <w:t xml:space="preserve">I think </w:t>
      </w:r>
      <w:r w:rsidR="009864E7">
        <w:t xml:space="preserve">we </w:t>
      </w:r>
      <w:r>
        <w:t xml:space="preserve">can see Level 1 as producing the input </w:t>
      </w:r>
      <w:r w:rsidR="008F0B44">
        <w:t xml:space="preserve">(observations/data) </w:t>
      </w:r>
      <w:r>
        <w:t>to the KF.</w:t>
      </w:r>
      <w:r w:rsidR="008F0B44">
        <w:t xml:space="preserve"> </w:t>
      </w:r>
    </w:p>
    <w:p w14:paraId="2BC5534B" w14:textId="77777777" w:rsidR="00F102F4" w:rsidRDefault="00F102F4">
      <w:pPr>
        <w:pStyle w:val="CommentText"/>
      </w:pPr>
    </w:p>
    <w:p w14:paraId="45357CF2" w14:textId="7F17766E" w:rsidR="00B81EEA" w:rsidRDefault="00B81EEA">
      <w:pPr>
        <w:pStyle w:val="CommentText"/>
      </w:pPr>
      <w:proofErr w:type="gramStart"/>
      <w:r>
        <w:t>So</w:t>
      </w:r>
      <w:proofErr w:type="gramEnd"/>
      <w:r>
        <w:t xml:space="preserve"> on each trial, first pain is determined (level 1) and then this drives updating (Level 2, KF)</w:t>
      </w:r>
    </w:p>
  </w:comment>
  <w:comment w:id="13" w:author="matt jones" w:date="2017-11-10T13:24:00Z" w:initials="mj">
    <w:p w14:paraId="43911C8A" w14:textId="2E6DFEC8" w:rsidR="006C1DA0" w:rsidRPr="001D39DA" w:rsidRDefault="006C1DA0">
      <w:pPr>
        <w:pStyle w:val="CommentText"/>
      </w:pPr>
      <w:r>
        <w:rPr>
          <w:rStyle w:val="CommentReference"/>
        </w:rPr>
        <w:annotationRef/>
      </w:r>
      <w:r>
        <w:t>This is effectively putting confirmation bias in s</w:t>
      </w:r>
      <w:r>
        <w:rPr>
          <w:vertAlign w:val="subscript"/>
        </w:rPr>
        <w:sym w:font="Symbol" w:char="F068"/>
      </w:r>
      <w:r>
        <w:t>. As we’ve discussed, putting it in s</w:t>
      </w:r>
      <w:r>
        <w:rPr>
          <w:vertAlign w:val="subscript"/>
        </w:rPr>
        <w:sym w:font="Symbol" w:char="F065"/>
      </w:r>
      <w:r>
        <w:t xml:space="preserve"> makes more sense.</w:t>
      </w:r>
    </w:p>
  </w:comment>
  <w:comment w:id="14" w:author="marieke jepma" w:date="2017-11-10T14:21:00Z" w:initials="mj">
    <w:p w14:paraId="7AF4F61F" w14:textId="34C8D023" w:rsidR="006C1DA0" w:rsidRDefault="006C1DA0">
      <w:pPr>
        <w:pStyle w:val="CommentText"/>
      </w:pPr>
      <w:r>
        <w:rPr>
          <w:rStyle w:val="CommentReference"/>
        </w:rPr>
        <w:annotationRef/>
      </w:r>
      <w:r>
        <w:t xml:space="preserve"> only their ratio matters</w:t>
      </w:r>
    </w:p>
  </w:comment>
  <w:comment w:id="15" w:author="marieke jepma" w:date="2017-11-10T14:19:00Z" w:initials="mj">
    <w:p w14:paraId="219F95BE" w14:textId="1D192AB7" w:rsidR="006C1DA0" w:rsidRPr="003D600A" w:rsidRDefault="006C1DA0">
      <w:pPr>
        <w:pStyle w:val="CommentText"/>
        <w:rPr>
          <w:rFonts w:eastAsia="MS Mincho"/>
        </w:rPr>
      </w:pPr>
      <w:r>
        <w:rPr>
          <w:rStyle w:val="CommentReference"/>
        </w:rPr>
        <w:annotationRef/>
      </w:r>
      <w:r>
        <w:rPr>
          <w:rFonts w:eastAsia="MS Mincho"/>
        </w:rPr>
        <w:t xml:space="preserve"> should this ratio be identical to </w:t>
      </w:r>
      <w:proofErr w:type="spellStart"/>
      <w:r>
        <w:rPr>
          <w:rFonts w:eastAsia="MS Mincho"/>
        </w:rPr>
        <w:t>sh</w:t>
      </w:r>
      <w:proofErr w:type="spellEnd"/>
      <w:r>
        <w:rPr>
          <w:rFonts w:eastAsia="MS Mincho"/>
        </w:rPr>
        <w:t>?</w:t>
      </w:r>
    </w:p>
  </w:comment>
  <w:comment w:id="16" w:author="matt jones" w:date="2017-11-10T13:26:00Z" w:initials="mj">
    <w:p w14:paraId="4CD3F92D" w14:textId="2F60B009" w:rsidR="006C1DA0" w:rsidRPr="001D39DA" w:rsidRDefault="006C1DA0">
      <w:pPr>
        <w:pStyle w:val="CommentText"/>
      </w:pPr>
      <w:r>
        <w:rPr>
          <w:rStyle w:val="CommentReference"/>
        </w:rPr>
        <w:annotationRef/>
      </w:r>
      <w:r>
        <w:t xml:space="preserve">The ratio that matters for a </w:t>
      </w:r>
      <w:proofErr w:type="spellStart"/>
      <w:r>
        <w:t>Kalman</w:t>
      </w:r>
      <w:proofErr w:type="spellEnd"/>
      <w:r>
        <w:t xml:space="preserve"> filter is s</w:t>
      </w:r>
      <w:r>
        <w:rPr>
          <w:vertAlign w:val="subscript"/>
        </w:rPr>
        <w:sym w:font="Symbol" w:char="F068"/>
      </w:r>
      <w:r>
        <w:t>/</w:t>
      </w:r>
      <w:proofErr w:type="spellStart"/>
      <w:r>
        <w:t>s</w:t>
      </w:r>
      <w:proofErr w:type="spellEnd"/>
      <w:r>
        <w:rPr>
          <w:vertAlign w:val="subscript"/>
        </w:rPr>
        <w:sym w:font="Symbol" w:char="F065"/>
      </w:r>
    </w:p>
  </w:comment>
  <w:comment w:id="17" w:author="matt jones" w:date="2017-11-10T13:30:00Z" w:initials="mj">
    <w:p w14:paraId="4562D688" w14:textId="7BCD05AE" w:rsidR="009864E7" w:rsidRDefault="006C1DA0">
      <w:pPr>
        <w:pStyle w:val="CommentText"/>
      </w:pPr>
      <w:r>
        <w:rPr>
          <w:rStyle w:val="CommentReference"/>
        </w:rPr>
        <w:annotationRef/>
      </w:r>
      <w:r>
        <w:t>I don’t see how these models are hierarchical. There are two steps on each trial, but how does one subsume the other? It seems like they’re sequentially related (one after the other). Hierarchical usually refers to some sort of nesting.</w:t>
      </w:r>
    </w:p>
  </w:comment>
  <w:comment w:id="18" w:author="marieke jepma" w:date="2017-11-12T12:19:00Z" w:initials="mj">
    <w:p w14:paraId="3DF8395E" w14:textId="77777777" w:rsidR="00B81EEA" w:rsidRDefault="009864E7">
      <w:pPr>
        <w:pStyle w:val="CommentText"/>
      </w:pPr>
      <w:r>
        <w:rPr>
          <w:rStyle w:val="CommentReference"/>
        </w:rPr>
        <w:annotationRef/>
      </w:r>
      <w:r w:rsidR="00B81EEA">
        <w:t>Not completely sure whether we should call them</w:t>
      </w:r>
      <w:r>
        <w:t xml:space="preserve"> hierarchical.</w:t>
      </w:r>
    </w:p>
    <w:p w14:paraId="61B7AEE1" w14:textId="77777777" w:rsidR="00B81EEA" w:rsidRDefault="009864E7">
      <w:pPr>
        <w:pStyle w:val="CommentText"/>
      </w:pPr>
      <w:r>
        <w:t xml:space="preserve"> </w:t>
      </w:r>
      <w:r w:rsidR="00B81EEA">
        <w:t xml:space="preserve"> </w:t>
      </w:r>
    </w:p>
    <w:p w14:paraId="035FEFBB" w14:textId="15A8D2DA" w:rsidR="009864E7" w:rsidRDefault="00B81EEA">
      <w:pPr>
        <w:pStyle w:val="CommentText"/>
      </w:pPr>
      <w:r>
        <w:t xml:space="preserve">Although Level 2 (KF) uses the pain (computed at Level 1) as learning </w:t>
      </w:r>
      <w:proofErr w:type="gramStart"/>
      <w:r>
        <w:t>signal..</w:t>
      </w:r>
      <w:proofErr w:type="gramEnd"/>
    </w:p>
  </w:comment>
  <w:comment w:id="19" w:author="matt jones" w:date="2017-11-10T13:33:00Z" w:initials="mj">
    <w:p w14:paraId="3F88A689" w14:textId="7869B0CE" w:rsidR="0070141D" w:rsidRDefault="006C1DA0">
      <w:pPr>
        <w:pStyle w:val="CommentText"/>
      </w:pPr>
      <w:r>
        <w:rPr>
          <w:rStyle w:val="CommentReference"/>
        </w:rPr>
        <w:annotationRef/>
      </w:r>
      <w:r>
        <w:t>Normally in RL, the prediction error would be N – E. Does it need to be P – E for the model to do what you want?</w:t>
      </w:r>
    </w:p>
  </w:comment>
  <w:comment w:id="20" w:author="marieke jepma" w:date="2017-11-12T12:24:00Z" w:initials="mj">
    <w:p w14:paraId="1C5EBABF" w14:textId="3075EB88" w:rsidR="0070141D" w:rsidRDefault="0070141D">
      <w:pPr>
        <w:pStyle w:val="CommentText"/>
      </w:pPr>
      <w:r>
        <w:rPr>
          <w:rStyle w:val="CommentReference"/>
        </w:rPr>
        <w:annotationRef/>
      </w:r>
      <w:r>
        <w:t>Yes, we assume that the subjectively perceived pain drives learning.</w:t>
      </w:r>
    </w:p>
    <w:p w14:paraId="47DCA4D7" w14:textId="77777777" w:rsidR="0070141D" w:rsidRDefault="0070141D">
      <w:pPr>
        <w:pStyle w:val="CommentText"/>
      </w:pPr>
      <w:r>
        <w:t xml:space="preserve">It is in principle also possible that expectations affect pain perception at a later stage, after PE computation. This is not completely known. </w:t>
      </w:r>
    </w:p>
    <w:p w14:paraId="09B0C347" w14:textId="2EE658ED" w:rsidR="0070141D" w:rsidRDefault="0070141D">
      <w:pPr>
        <w:pStyle w:val="CommentText"/>
      </w:pPr>
      <w:r>
        <w:t xml:space="preserve">But </w:t>
      </w:r>
      <w:r w:rsidR="003A7CF9">
        <w:t>I</w:t>
      </w:r>
      <w:r>
        <w:t xml:space="preserve"> think our fMRI results and the story of the paper fit better with the idea that pain is influenced at an early stage by expectations, and therefore that PEs are computed based on the subjective pain rather than the actual noxious input.</w:t>
      </w:r>
    </w:p>
  </w:comment>
  <w:comment w:id="21" w:author="matt jones" w:date="2017-11-10T13:35:00Z" w:initials="mj">
    <w:p w14:paraId="79C6BE91" w14:textId="2E0FF1B7" w:rsidR="006C1DA0" w:rsidRPr="00604231" w:rsidRDefault="006C1DA0">
      <w:pPr>
        <w:pStyle w:val="CommentText"/>
      </w:pPr>
      <w:r>
        <w:rPr>
          <w:rFonts w:eastAsia="MS Mincho"/>
        </w:rPr>
        <w:t xml:space="preserve">Combining [1.1] and [1.3] yields </w:t>
      </w:r>
      <w:r>
        <w:rPr>
          <w:rStyle w:val="CommentReference"/>
        </w:rPr>
        <w:annotationRef/>
      </w:r>
      <w:proofErr w:type="gramStart"/>
      <w:r w:rsidRPr="00B01930">
        <w:rPr>
          <w:rFonts w:eastAsia="MS Mincho"/>
        </w:rPr>
        <w:t>E</w:t>
      </w:r>
      <w:r w:rsidRPr="00B01930">
        <w:rPr>
          <w:rFonts w:eastAsia="MS Mincho"/>
          <w:vertAlign w:val="subscript"/>
        </w:rPr>
        <w:t>c,t</w:t>
      </w:r>
      <w:proofErr w:type="gramEnd"/>
      <w:r w:rsidRPr="00B01930">
        <w:rPr>
          <w:rFonts w:eastAsia="MS Mincho"/>
          <w:vertAlign w:val="subscript"/>
        </w:rPr>
        <w:t>+1</w:t>
      </w:r>
      <w:r w:rsidRPr="00B01930">
        <w:rPr>
          <w:rFonts w:eastAsia="MS Mincho"/>
        </w:rPr>
        <w:t xml:space="preserve"> = </w:t>
      </w:r>
      <w:r>
        <w:rPr>
          <w:rFonts w:eastAsia="MS Mincho"/>
        </w:rPr>
        <w:t>(</w:t>
      </w:r>
      <w:r>
        <w:rPr>
          <w:rFonts w:eastAsia="MS Mincho"/>
        </w:rPr>
        <w:sym w:font="Symbol" w:char="F061"/>
      </w:r>
      <w:r>
        <w:rPr>
          <w:rFonts w:eastAsia="MS Mincho"/>
        </w:rPr>
        <w:t>-</w:t>
      </w:r>
      <w:r>
        <w:rPr>
          <w:rFonts w:eastAsia="MS Mincho"/>
        </w:rPr>
        <w:sym w:font="Symbol" w:char="F061"/>
      </w:r>
      <w:r>
        <w:rPr>
          <w:rFonts w:eastAsia="MS Mincho"/>
        </w:rPr>
        <w:sym w:font="Symbol" w:char="F067"/>
      </w:r>
      <w:r>
        <w:rPr>
          <w:rFonts w:eastAsia="MS Mincho"/>
        </w:rPr>
        <w:t>)</w:t>
      </w:r>
      <w:proofErr w:type="spellStart"/>
      <w:r>
        <w:rPr>
          <w:rFonts w:eastAsia="MS Mincho"/>
        </w:rPr>
        <w:t>N</w:t>
      </w:r>
      <w:r>
        <w:rPr>
          <w:rFonts w:eastAsia="MS Mincho"/>
          <w:vertAlign w:val="subscript"/>
        </w:rPr>
        <w:t>t</w:t>
      </w:r>
      <w:proofErr w:type="spellEnd"/>
      <w:r>
        <w:rPr>
          <w:rFonts w:eastAsia="MS Mincho"/>
        </w:rPr>
        <w:t xml:space="preserve"> + (1-</w:t>
      </w:r>
      <w:r>
        <w:rPr>
          <w:rFonts w:eastAsia="MS Mincho"/>
        </w:rPr>
        <w:sym w:font="Symbol" w:char="F061"/>
      </w:r>
      <w:r>
        <w:rPr>
          <w:rFonts w:eastAsia="MS Mincho"/>
        </w:rPr>
        <w:t>+</w:t>
      </w:r>
      <w:r>
        <w:rPr>
          <w:rFonts w:eastAsia="MS Mincho"/>
        </w:rPr>
        <w:sym w:font="Symbol" w:char="F061"/>
      </w:r>
      <w:r>
        <w:rPr>
          <w:rFonts w:eastAsia="MS Mincho"/>
        </w:rPr>
        <w:sym w:font="Symbol" w:char="F067"/>
      </w:r>
      <w:r>
        <w:rPr>
          <w:rFonts w:eastAsia="MS Mincho"/>
        </w:rPr>
        <w:t>)</w:t>
      </w:r>
      <w:proofErr w:type="spellStart"/>
      <w:r>
        <w:rPr>
          <w:rFonts w:eastAsia="MS Mincho"/>
        </w:rPr>
        <w:t>E</w:t>
      </w:r>
      <w:r>
        <w:rPr>
          <w:rFonts w:eastAsia="MS Mincho"/>
          <w:vertAlign w:val="subscript"/>
        </w:rPr>
        <w:t>c,t</w:t>
      </w:r>
      <w:proofErr w:type="spellEnd"/>
      <w:r>
        <w:rPr>
          <w:rFonts w:eastAsia="MS Mincho"/>
        </w:rPr>
        <w:t xml:space="preserve">. So the model is equivalent to a more standard RL model with [1.2] replaced by </w:t>
      </w:r>
      <w:proofErr w:type="spellStart"/>
      <w:r w:rsidRPr="00B01930">
        <w:rPr>
          <w:rFonts w:eastAsia="MS Mincho"/>
        </w:rPr>
        <w:t>PE</w:t>
      </w:r>
      <w:r w:rsidRPr="00B01930">
        <w:rPr>
          <w:rFonts w:eastAsia="MS Mincho"/>
          <w:vertAlign w:val="subscript"/>
        </w:rPr>
        <w:t>t</w:t>
      </w:r>
      <w:proofErr w:type="spellEnd"/>
      <w:r w:rsidRPr="00B01930">
        <w:rPr>
          <w:rFonts w:eastAsia="MS Mincho"/>
        </w:rPr>
        <w:t xml:space="preserve"> = </w:t>
      </w:r>
      <w:proofErr w:type="spellStart"/>
      <w:r>
        <w:rPr>
          <w:rFonts w:eastAsia="MS Mincho"/>
        </w:rPr>
        <w:t>N</w:t>
      </w:r>
      <w:r w:rsidRPr="00B01930">
        <w:rPr>
          <w:rFonts w:eastAsia="MS Mincho"/>
          <w:vertAlign w:val="subscript"/>
        </w:rPr>
        <w:t>t</w:t>
      </w:r>
      <w:proofErr w:type="spellEnd"/>
      <w:r w:rsidRPr="00B01930">
        <w:rPr>
          <w:rFonts w:eastAsia="MS Mincho"/>
          <w:vertAlign w:val="subscript"/>
        </w:rPr>
        <w:t xml:space="preserve"> </w:t>
      </w:r>
      <w:r w:rsidRPr="00B01930">
        <w:rPr>
          <w:rFonts w:eastAsia="MS Mincho"/>
        </w:rPr>
        <w:t xml:space="preserve">– </w:t>
      </w:r>
      <w:proofErr w:type="spellStart"/>
      <w:proofErr w:type="gramStart"/>
      <w:r w:rsidRPr="00B01930">
        <w:rPr>
          <w:rFonts w:eastAsia="MS Mincho"/>
        </w:rPr>
        <w:t>E</w:t>
      </w:r>
      <w:r w:rsidRPr="00B01930">
        <w:rPr>
          <w:rFonts w:eastAsia="MS Mincho"/>
          <w:vertAlign w:val="subscript"/>
        </w:rPr>
        <w:t>c,t</w:t>
      </w:r>
      <w:proofErr w:type="spellEnd"/>
      <w:proofErr w:type="gramEnd"/>
      <w:r>
        <w:rPr>
          <w:rStyle w:val="CommentReference"/>
        </w:rPr>
        <w:annotationRef/>
      </w:r>
      <w:r>
        <w:rPr>
          <w:rFonts w:eastAsia="MS Mincho"/>
        </w:rPr>
        <w:t xml:space="preserve"> and </w:t>
      </w:r>
      <w:r>
        <w:rPr>
          <w:rFonts w:eastAsia="MS Mincho"/>
        </w:rPr>
        <w:sym w:font="Symbol" w:char="F061"/>
      </w:r>
      <w:r>
        <w:rPr>
          <w:rFonts w:eastAsia="MS Mincho"/>
        </w:rPr>
        <w:t xml:space="preserve"> replaced by </w:t>
      </w:r>
      <w:r>
        <w:rPr>
          <w:rFonts w:eastAsia="MS Mincho"/>
        </w:rPr>
        <w:sym w:font="Symbol" w:char="F061"/>
      </w:r>
      <w:r>
        <w:rPr>
          <w:rFonts w:eastAsia="MS Mincho"/>
        </w:rPr>
        <w:t xml:space="preserve">’ = </w:t>
      </w:r>
      <w:r>
        <w:rPr>
          <w:rFonts w:eastAsia="MS Mincho"/>
        </w:rPr>
        <w:sym w:font="Symbol" w:char="F061"/>
      </w:r>
      <w:r>
        <w:rPr>
          <w:rFonts w:eastAsia="MS Mincho"/>
        </w:rPr>
        <w:t>-</w:t>
      </w:r>
      <w:r>
        <w:rPr>
          <w:rFonts w:eastAsia="MS Mincho"/>
        </w:rPr>
        <w:sym w:font="Symbol" w:char="F061"/>
      </w:r>
      <w:r>
        <w:rPr>
          <w:rFonts w:eastAsia="MS Mincho"/>
        </w:rPr>
        <w:sym w:font="Symbol" w:char="F067"/>
      </w:r>
      <w:r>
        <w:rPr>
          <w:rFonts w:eastAsia="MS Mincho"/>
        </w:rPr>
        <w:t>.</w:t>
      </w:r>
    </w:p>
  </w:comment>
  <w:comment w:id="22" w:author="marieke jepma" w:date="2017-11-12T12:31:00Z" w:initials="mj">
    <w:p w14:paraId="377005BB" w14:textId="36C06615" w:rsidR="00BF1307" w:rsidRDefault="00BF1307">
      <w:pPr>
        <w:pStyle w:val="CommentText"/>
      </w:pPr>
      <w:r>
        <w:rPr>
          <w:rStyle w:val="CommentReference"/>
        </w:rPr>
        <w:annotationRef/>
      </w:r>
      <w:r>
        <w:t>Interesting</w:t>
      </w:r>
      <w:r w:rsidR="002A68F5">
        <w:t>.</w:t>
      </w:r>
    </w:p>
    <w:p w14:paraId="13EFE398" w14:textId="0236BBC5" w:rsidR="00060664" w:rsidRDefault="00060664">
      <w:pPr>
        <w:pStyle w:val="CommentText"/>
      </w:pPr>
      <w:r>
        <w:t xml:space="preserve">We can’t discriminate between these 2 possibilities unfortunately: versions of the model in which either N or P determine PE have the same goodness of fit. I tried this in the past: the stronger PE you get when using N can be compensated by a lower alpha, to predict the same resistance to extinction of expectations.  </w:t>
      </w:r>
    </w:p>
  </w:comment>
  <w:comment w:id="23" w:author="matt jones" w:date="2017-11-10T13:44:00Z" w:initials="mj">
    <w:p w14:paraId="4926ABCE" w14:textId="6B99DAE5" w:rsidR="002A68F5" w:rsidRDefault="006C1DA0">
      <w:pPr>
        <w:pStyle w:val="CommentText"/>
      </w:pPr>
      <w:r>
        <w:rPr>
          <w:rStyle w:val="CommentReference"/>
        </w:rPr>
        <w:annotationRef/>
      </w:r>
      <w:r>
        <w:t>No obvious way to extend this model to a case of more than 2 cues. Imagine n cues (say, 5) and an expectation that they’re ordered in a particular way. I raise this because it makes wonder what principle the model is meant to embody (as opposed to an ad hoc trick that works only for the present task).</w:t>
      </w:r>
    </w:p>
  </w:comment>
  <w:comment w:id="24" w:author="marieke jepma" w:date="2017-11-12T12:42:00Z" w:initials="mj">
    <w:p w14:paraId="25840610" w14:textId="4BD7FCBD" w:rsidR="00DE4CCA" w:rsidRDefault="002A68F5">
      <w:pPr>
        <w:pStyle w:val="CommentText"/>
      </w:pPr>
      <w:r>
        <w:rPr>
          <w:rStyle w:val="CommentReference"/>
        </w:rPr>
        <w:annotationRef/>
      </w:r>
      <w:r w:rsidR="00EB67E8">
        <w:t>This indeed</w:t>
      </w:r>
      <w:r>
        <w:t xml:space="preserve"> works only for high vs low beliefs, not for various gradations of </w:t>
      </w:r>
      <w:r w:rsidR="00DE4CCA">
        <w:t xml:space="preserve">low to high. </w:t>
      </w:r>
      <w:r w:rsidR="00EB67E8">
        <w:t>Maybe mention this in the discussion?</w:t>
      </w:r>
      <w:r w:rsidR="00EB67E8">
        <w:t xml:space="preserve"> I think it’s still interesting though and accounts for situations where people/patients expect high vs. low pain in general.</w:t>
      </w:r>
    </w:p>
  </w:comment>
  <w:comment w:id="25" w:author="matt jones" w:date="2017-11-10T13:47:00Z" w:initials="mj">
    <w:p w14:paraId="30C58ACA" w14:textId="1078AA7C" w:rsidR="006C1DA0" w:rsidRPr="0069285E" w:rsidRDefault="006C1DA0">
      <w:pPr>
        <w:pStyle w:val="CommentText"/>
      </w:pPr>
      <w:r>
        <w:rPr>
          <w:rStyle w:val="CommentReference"/>
        </w:rPr>
        <w:annotationRef/>
      </w:r>
      <w:r>
        <w:t xml:space="preserve">It’s a weird type of consistency. Why should a subject expect a cue associated with high pain to produce positive </w:t>
      </w:r>
      <w:r>
        <w:rPr>
          <w:i/>
        </w:rPr>
        <w:t>prediction errors</w:t>
      </w:r>
      <w:r>
        <w:t>? I could see the prior association leading to expectancy about actual pain, but expectancy about discrepancy between actual pain and expected pain is oddly recursive.</w:t>
      </w:r>
    </w:p>
  </w:comment>
  <w:comment w:id="26" w:author="marieke jepma" w:date="2017-11-12T12:47:00Z" w:initials="mj">
    <w:p w14:paraId="2760922E" w14:textId="6B6A1E72" w:rsidR="00EB67E8" w:rsidRDefault="00EB67E8">
      <w:pPr>
        <w:pStyle w:val="CommentText"/>
      </w:pPr>
      <w:r>
        <w:rPr>
          <w:rStyle w:val="CommentReference"/>
        </w:rPr>
        <w:annotationRef/>
      </w:r>
      <w:r>
        <w:t>You’re right, it’s not about the absolute PE but about the sign of a PE relative to the low or high value of the cue.</w:t>
      </w:r>
    </w:p>
    <w:p w14:paraId="15DFB08F" w14:textId="7E751DBD" w:rsidR="00EB67E8" w:rsidRDefault="00EB67E8">
      <w:pPr>
        <w:pStyle w:val="CommentText"/>
      </w:pPr>
      <w:r>
        <w:t xml:space="preserve">I also tried a model where the absolute PE determines the confirmation bias (in a continuous manner), will add this to the paper. I only did this for the Bayesian model so far and this model did not outperform the con bias model described </w:t>
      </w:r>
      <w:proofErr w:type="gramStart"/>
      <w:r>
        <w:t>here..</w:t>
      </w:r>
      <w:proofErr w:type="gramEnd"/>
    </w:p>
    <w:p w14:paraId="155BD132" w14:textId="77777777" w:rsidR="00EB67E8" w:rsidRDefault="00EB67E8">
      <w:pPr>
        <w:pStyle w:val="CommentText"/>
      </w:pPr>
    </w:p>
    <w:p w14:paraId="1C7DD029" w14:textId="102C4220" w:rsidR="00EB67E8" w:rsidRDefault="00EB67E8" w:rsidP="00EB67E8">
      <w:pPr>
        <w:pStyle w:val="CommentText"/>
      </w:pPr>
      <w:r>
        <w:t>We use</w:t>
      </w:r>
      <w:r>
        <w:t xml:space="preserve"> a similar principle a</w:t>
      </w:r>
      <w:r>
        <w:t>s</w:t>
      </w:r>
      <w:r>
        <w:t xml:space="preserve"> Bradley Doll/Micha</w:t>
      </w:r>
      <w:r>
        <w:t>el Frank in their</w:t>
      </w:r>
      <w:r>
        <w:t xml:space="preserve"> work on instruction effects on learning (2 learning </w:t>
      </w:r>
      <w:r>
        <w:t xml:space="preserve">rates for </w:t>
      </w:r>
      <w:r>
        <w:t xml:space="preserve">outcomes </w:t>
      </w:r>
      <w:r>
        <w:t xml:space="preserve">that </w:t>
      </w:r>
      <w:r>
        <w:t xml:space="preserve">are consistent/inconsistent with the initial </w:t>
      </w:r>
      <w:r>
        <w:t>instruction that a specific option is good/bad</w:t>
      </w:r>
      <w:r>
        <w:t xml:space="preserve">). </w:t>
      </w:r>
    </w:p>
    <w:p w14:paraId="6E02CCCD" w14:textId="53DB3B46" w:rsidR="00EB67E8" w:rsidRDefault="00EB67E8">
      <w:pPr>
        <w:pStyle w:val="CommentText"/>
      </w:pPr>
    </w:p>
  </w:comment>
  <w:comment w:id="27" w:author="matt jones" w:date="2017-11-10T13:50:00Z" w:initials="mj">
    <w:p w14:paraId="003118C3" w14:textId="5D1682FD" w:rsidR="006C1DA0" w:rsidRDefault="006C1DA0">
      <w:pPr>
        <w:pStyle w:val="CommentText"/>
      </w:pPr>
      <w:r>
        <w:rPr>
          <w:rStyle w:val="CommentReference"/>
        </w:rPr>
        <w:annotationRef/>
      </w:r>
      <w:r>
        <w:t>Depends on the kind of model. For models of the present type (where gradients all equal unity), I agree.</w:t>
      </w:r>
    </w:p>
  </w:comment>
  <w:comment w:id="32" w:author="matt jones" w:date="2017-11-10T14:00:00Z" w:initials="mj">
    <w:p w14:paraId="5BCD6208" w14:textId="6BEB0020" w:rsidR="006C1DA0" w:rsidRDefault="006C1DA0">
      <w:pPr>
        <w:pStyle w:val="CommentText"/>
      </w:pPr>
      <w:r>
        <w:rPr>
          <w:rStyle w:val="CommentReference"/>
        </w:rPr>
        <w:annotationRef/>
      </w:r>
      <w:r>
        <w:t xml:space="preserve">I don’t understand how this distribution is used, or what it’s a distribution of. It’s not a subjective belief, because in KF the subject observes only a point value. It’s not a distribution of a psychological variable (i.e., in the modeler’s description of the subject’s processing), because </w:t>
      </w:r>
      <m:oMath>
        <m:sSubSup>
          <m:sSubSupPr>
            <m:ctrlPr>
              <w:rPr>
                <w:rFonts w:ascii="Cambria Math" w:hAnsi="Cambria Math"/>
                <w:i/>
              </w:rPr>
            </m:ctrlPr>
          </m:sSubSupPr>
          <m:e>
            <m:r>
              <w:rPr>
                <w:rFonts w:ascii="Cambria Math" w:hAnsi="Cambria Math"/>
              </w:rPr>
              <m:t>σ</m:t>
            </m:r>
          </m:e>
          <m:sub>
            <m:r>
              <m:rPr>
                <m:sty m:val="p"/>
              </m:rPr>
              <w:rPr>
                <w:rFonts w:ascii="Cambria Math" w:hAnsi="Cambria Math"/>
              </w:rPr>
              <m:t>nox</m:t>
            </m:r>
            <m:ctrlPr>
              <w:rPr>
                <w:rFonts w:ascii="Cambria Math" w:hAnsi="Cambria Math"/>
              </w:rPr>
            </m:ctrlPr>
          </m:sub>
          <m:sup>
            <m:r>
              <w:rPr>
                <w:rFonts w:ascii="Cambria Math" w:hAnsi="Cambria Math"/>
              </w:rPr>
              <m:t>2</m:t>
            </m:r>
          </m:sup>
        </m:sSubSup>
      </m:oMath>
      <w:r>
        <w:t xml:space="preserve"> </w:t>
      </w:r>
      <w:r w:rsidRPr="006912F7">
        <w:t>is an internal variable access</w:t>
      </w:r>
      <w:r>
        <w:t>ible by the subject (e.g. in [2.2]).</w:t>
      </w:r>
    </w:p>
    <w:p w14:paraId="5C8160E9" w14:textId="77777777" w:rsidR="006C1DA0" w:rsidRDefault="006C1DA0">
      <w:pPr>
        <w:pStyle w:val="CommentText"/>
      </w:pPr>
    </w:p>
    <w:p w14:paraId="5CE2A2B8" w14:textId="674FC19A" w:rsidR="006C1DA0" w:rsidRPr="006912F7" w:rsidRDefault="006C1DA0">
      <w:pPr>
        <w:pStyle w:val="CommentText"/>
        <w:rPr>
          <w:i/>
        </w:rPr>
      </w:pPr>
      <w:r>
        <w:t xml:space="preserve">At the level of the psychological model, there should be a single value, </w:t>
      </w:r>
      <w:r>
        <w:rPr>
          <w:i/>
        </w:rPr>
        <w:t>N</w:t>
      </w:r>
      <w:r>
        <w:t xml:space="preserve">, which is the noxious input (just as in the RL model). </w:t>
      </w:r>
      <w:r>
        <w:rPr>
          <w:i/>
        </w:rPr>
        <w:t>N</w:t>
      </w:r>
      <w:r>
        <w:t xml:space="preserve"> might be a random variable, but the mean and variance of that RV can’t be the same values that the subject uses for learning (because the subject can’t know those values). At the level of the subject’s generative model of the environment, there should be a likelihood distribution </w:t>
      </w:r>
      <m:oMath>
        <m:r>
          <w:rPr>
            <w:rFonts w:ascii="Cambria Math" w:hAnsi="Cambria Math"/>
          </w:rPr>
          <m:t>N∼</m:t>
        </m:r>
        <m:r>
          <m:rPr>
            <m:scr m:val="script"/>
          </m:rPr>
          <w:rPr>
            <w:rFonts w:ascii="Cambria Math" w:hAnsi="Cambria Math"/>
          </w:rPr>
          <m:t>N</m:t>
        </m:r>
        <m:d>
          <m:dPr>
            <m:ctrlPr>
              <w:rPr>
                <w:rFonts w:ascii="Cambria Math" w:hAnsi="Cambria Math"/>
                <w:i/>
              </w:rPr>
            </m:ctrlPr>
          </m:dPr>
          <m:e>
            <m:r>
              <w:rPr>
                <w:rFonts w:ascii="Cambria Math" w:hAnsi="Cambria Math"/>
              </w:rPr>
              <m:t>P,</m:t>
            </m:r>
            <m:sSubSup>
              <m:sSubSupPr>
                <m:ctrlPr>
                  <w:rPr>
                    <w:rFonts w:ascii="Cambria Math" w:hAnsi="Cambria Math"/>
                    <w:i/>
                  </w:rPr>
                </m:ctrlPr>
              </m:sSubSupPr>
              <m:e>
                <m:r>
                  <w:rPr>
                    <w:rFonts w:ascii="Cambria Math" w:hAnsi="Cambria Math"/>
                  </w:rPr>
                  <m:t>σ</m:t>
                </m:r>
              </m:e>
              <m:sub>
                <m:r>
                  <m:rPr>
                    <m:sty m:val="p"/>
                  </m:rPr>
                  <w:rPr>
                    <w:rFonts w:ascii="Cambria Math" w:hAnsi="Cambria Math"/>
                  </w:rPr>
                  <m:t>nox</m:t>
                </m:r>
                <m:ctrlPr>
                  <w:rPr>
                    <w:rFonts w:ascii="Cambria Math" w:hAnsi="Cambria Math"/>
                  </w:rPr>
                </m:ctrlPr>
              </m:sub>
              <m:sup>
                <m:r>
                  <w:rPr>
                    <w:rFonts w:ascii="Cambria Math" w:hAnsi="Cambria Math"/>
                  </w:rPr>
                  <m:t>2</m:t>
                </m:r>
              </m:sup>
            </m:sSubSup>
          </m:e>
        </m:d>
      </m:oMath>
      <w:r>
        <w:t>.</w:t>
      </w:r>
    </w:p>
  </w:comment>
  <w:comment w:id="33" w:author="marieke jepma" w:date="2017-11-12T12:55:00Z" w:initials="mj">
    <w:p w14:paraId="593B26AE" w14:textId="25B2659A" w:rsidR="00246047" w:rsidRPr="00931E2A" w:rsidRDefault="004456A2">
      <w:pPr>
        <w:pStyle w:val="CommentText"/>
      </w:pPr>
      <w:r>
        <w:rPr>
          <w:rStyle w:val="CommentReference"/>
        </w:rPr>
        <w:annotationRef/>
      </w:r>
      <w:r w:rsidR="00246047" w:rsidRPr="00931E2A">
        <w:t xml:space="preserve">Hmm, this is useful. </w:t>
      </w:r>
    </w:p>
    <w:p w14:paraId="737AF251" w14:textId="6623EEF9" w:rsidR="00931E2A" w:rsidRPr="00931E2A" w:rsidRDefault="00246047">
      <w:pPr>
        <w:pStyle w:val="CommentText"/>
      </w:pPr>
      <w:r w:rsidRPr="00931E2A">
        <w:t xml:space="preserve">I assumed (based on the literature) that </w:t>
      </w:r>
      <w:r w:rsidR="000A1B76" w:rsidRPr="00931E2A">
        <w:t xml:space="preserve">noxious input and </w:t>
      </w:r>
      <w:r w:rsidRPr="00931E2A">
        <w:t xml:space="preserve">pain perception </w:t>
      </w:r>
      <w:r w:rsidR="000A1B76" w:rsidRPr="00931E2A">
        <w:t>are better</w:t>
      </w:r>
      <w:r w:rsidRPr="00931E2A">
        <w:t xml:space="preserve"> represented as probability distribution</w:t>
      </w:r>
      <w:r w:rsidR="000A1B76" w:rsidRPr="00931E2A">
        <w:t>s than</w:t>
      </w:r>
      <w:r w:rsidR="00931E2A">
        <w:t xml:space="preserve"> poi</w:t>
      </w:r>
      <w:r w:rsidRPr="00931E2A">
        <w:t>nt value</w:t>
      </w:r>
      <w:r w:rsidR="00931E2A" w:rsidRPr="00931E2A">
        <w:t>s</w:t>
      </w:r>
      <w:r w:rsidRPr="00931E2A">
        <w:t xml:space="preserve"> </w:t>
      </w:r>
    </w:p>
    <w:p w14:paraId="229E32B0" w14:textId="6376955E" w:rsidR="00931E2A" w:rsidRPr="00931E2A" w:rsidRDefault="00931E2A" w:rsidP="00931E2A">
      <w:pPr>
        <w:spacing w:after="0"/>
        <w:rPr>
          <w:rFonts w:eastAsia="Times New Roman"/>
          <w:lang w:eastAsia="en-US"/>
        </w:rPr>
      </w:pPr>
      <w:r w:rsidRPr="00931E2A">
        <w:rPr>
          <w:rFonts w:eastAsia="Times New Roman"/>
          <w:color w:val="000000"/>
          <w:sz w:val="20"/>
          <w:szCs w:val="20"/>
          <w:lang w:eastAsia="en-US"/>
        </w:rPr>
        <w:t>(</w:t>
      </w:r>
      <w:r w:rsidRPr="00931E2A">
        <w:rPr>
          <w:rFonts w:eastAsia="Times New Roman"/>
          <w:color w:val="000000"/>
          <w:sz w:val="20"/>
          <w:szCs w:val="20"/>
          <w:lang w:eastAsia="en-US"/>
        </w:rPr>
        <w:t xml:space="preserve">LaMotte </w:t>
      </w:r>
      <w:r w:rsidRPr="00931E2A">
        <w:rPr>
          <w:rFonts w:eastAsia="Times New Roman"/>
          <w:color w:val="000000"/>
          <w:sz w:val="20"/>
          <w:szCs w:val="20"/>
          <w:lang w:eastAsia="en-US"/>
        </w:rPr>
        <w:t xml:space="preserve">&amp; Campbell, 1978, </w:t>
      </w:r>
      <w:proofErr w:type="spellStart"/>
      <w:r w:rsidRPr="00931E2A">
        <w:rPr>
          <w:rFonts w:eastAsia="Times New Roman"/>
          <w:color w:val="000000"/>
          <w:sz w:val="20"/>
          <w:szCs w:val="20"/>
          <w:lang w:eastAsia="en-US"/>
        </w:rPr>
        <w:t>eg</w:t>
      </w:r>
      <w:proofErr w:type="spellEnd"/>
      <w:r w:rsidRPr="00931E2A">
        <w:rPr>
          <w:rFonts w:eastAsia="Times New Roman"/>
          <w:color w:val="000000"/>
          <w:sz w:val="20"/>
          <w:szCs w:val="20"/>
          <w:lang w:eastAsia="en-US"/>
        </w:rPr>
        <w:t xml:space="preserve"> showed that </w:t>
      </w:r>
      <w:r w:rsidRPr="00931E2A">
        <w:rPr>
          <w:rFonts w:eastAsia="Times New Roman"/>
          <w:color w:val="000000"/>
          <w:sz w:val="20"/>
          <w:szCs w:val="20"/>
          <w:lang w:eastAsia="en-US"/>
        </w:rPr>
        <w:t xml:space="preserve">multiple ratings of pain induced by the same </w:t>
      </w:r>
      <w:r w:rsidRPr="00931E2A">
        <w:rPr>
          <w:rFonts w:eastAsia="Times New Roman"/>
          <w:color w:val="000000"/>
          <w:sz w:val="20"/>
          <w:szCs w:val="20"/>
          <w:lang w:eastAsia="en-US"/>
        </w:rPr>
        <w:t>stimulus intensity follow a Gaussian distribution</w:t>
      </w:r>
      <w:r>
        <w:rPr>
          <w:rFonts w:eastAsia="Times New Roman"/>
          <w:color w:val="000000"/>
          <w:sz w:val="20"/>
          <w:szCs w:val="20"/>
          <w:lang w:eastAsia="en-US"/>
        </w:rPr>
        <w:t>).</w:t>
      </w:r>
    </w:p>
    <w:p w14:paraId="57807C61" w14:textId="51B3A65A" w:rsidR="004456A2" w:rsidRPr="00931E2A" w:rsidRDefault="00931E2A">
      <w:pPr>
        <w:pStyle w:val="CommentText"/>
      </w:pPr>
      <w:proofErr w:type="gramStart"/>
      <w:r>
        <w:t>So</w:t>
      </w:r>
      <w:proofErr w:type="gramEnd"/>
      <w:r>
        <w:t xml:space="preserve"> I guess we should either stick with this and do not call our model a KF, or consider pain values as point values at Level 2.</w:t>
      </w:r>
    </w:p>
  </w:comment>
  <w:comment w:id="34" w:author="matt jones" w:date="2017-11-10T13:52:00Z" w:initials="mj">
    <w:p w14:paraId="47B681ED" w14:textId="38C8BCE1" w:rsidR="006C1DA0" w:rsidRDefault="006C1DA0">
      <w:pPr>
        <w:pStyle w:val="CommentText"/>
      </w:pPr>
      <w:r>
        <w:rPr>
          <w:rStyle w:val="CommentReference"/>
        </w:rPr>
        <w:annotationRef/>
      </w:r>
      <w:r>
        <w:t xml:space="preserve">Again, not clear what kind of thing this is. In a </w:t>
      </w:r>
      <w:proofErr w:type="spellStart"/>
      <w:r>
        <w:t>Kalman</w:t>
      </w:r>
      <w:proofErr w:type="spellEnd"/>
      <w:r>
        <w:t xml:space="preserve"> setting, it should be a posterior distribution, meaning a distribution by which the subject represents the pain value. Just to be clear, it shouldn’t be a distribution by which the researcher represents the subject’s perceived pain.</w:t>
      </w:r>
    </w:p>
  </w:comment>
  <w:comment w:id="35" w:author="marieke jepma" w:date="2017-08-28T15:32:00Z" w:initials="mj">
    <w:p w14:paraId="410193A6" w14:textId="5F8FD953" w:rsidR="006C1DA0" w:rsidRDefault="006C1DA0" w:rsidP="00B01930">
      <w:pPr>
        <w:pStyle w:val="CommentText"/>
      </w:pPr>
      <w:r>
        <w:rPr>
          <w:rStyle w:val="CommentReference"/>
        </w:rPr>
        <w:annotationRef/>
      </w:r>
      <w:r>
        <w:t>Can also be written as (1-</w:t>
      </w:r>
      <w:proofErr w:type="gramStart"/>
      <w:r>
        <w:t>k)*</w:t>
      </w:r>
      <w:proofErr w:type="gramEnd"/>
      <w:r>
        <w:t>sigma-prior</w:t>
      </w:r>
    </w:p>
  </w:comment>
  <w:comment w:id="36" w:author="matt jones" w:date="2017-11-10T13:56:00Z" w:initials="mj">
    <w:p w14:paraId="3F379B64" w14:textId="1C0AA669" w:rsidR="006C1DA0" w:rsidRDefault="006C1DA0">
      <w:pPr>
        <w:pStyle w:val="CommentText"/>
      </w:pPr>
      <w:r>
        <w:rPr>
          <w:rStyle w:val="CommentReference"/>
        </w:rPr>
        <w:annotationRef/>
      </w:r>
      <w:r>
        <w:t xml:space="preserve">This is </w:t>
      </w:r>
      <m:oMath>
        <m:sSubSup>
          <m:sSubSupPr>
            <m:ctrlPr>
              <w:rPr>
                <w:rFonts w:ascii="Cambria Math" w:hAnsi="Cambria Math"/>
                <w:i/>
              </w:rPr>
            </m:ctrlPr>
          </m:sSubSupPr>
          <m:e>
            <m:r>
              <w:rPr>
                <w:rFonts w:ascii="Cambria Math" w:hAnsi="Cambria Math"/>
              </w:rPr>
              <m:t>σ</m:t>
            </m:r>
          </m:e>
          <m:sub>
            <m:r>
              <w:rPr>
                <w:rFonts w:ascii="Cambria Math" w:hAnsi="Cambria Math"/>
              </w:rPr>
              <m:t>η</m:t>
            </m:r>
          </m:sub>
          <m:sup>
            <m:r>
              <w:rPr>
                <w:rFonts w:ascii="Cambria Math" w:hAnsi="Cambria Math"/>
              </w:rPr>
              <m:t>2</m:t>
            </m:r>
          </m:sup>
        </m:sSubSup>
      </m:oMath>
      <w:r>
        <w:t xml:space="preserve"> (sh). It shouldn’t be included in [2.3], which is a calculation of the posterior on trial t. It appears only at level 2, where you go from that posterior to a prior on trial t+1.</w:t>
      </w:r>
    </w:p>
  </w:comment>
  <w:comment w:id="37" w:author="marieke jepma" w:date="2017-11-12T13:02:00Z" w:initials="mj">
    <w:p w14:paraId="4D2B240C" w14:textId="2ADF1CE7" w:rsidR="00246047" w:rsidRDefault="00246047">
      <w:pPr>
        <w:pStyle w:val="CommentText"/>
      </w:pPr>
      <w:r>
        <w:rPr>
          <w:rStyle w:val="CommentReference"/>
        </w:rPr>
        <w:annotationRef/>
      </w:r>
      <w:r>
        <w:t>You’re right, theta shouldn’t be in 2.3</w:t>
      </w:r>
    </w:p>
  </w:comment>
  <w:comment w:id="38" w:author="marieke jepma" w:date="2017-11-10T14:44:00Z" w:initials="mj">
    <w:p w14:paraId="5CAF9108" w14:textId="701EF720" w:rsidR="006C1DA0" w:rsidRDefault="006C1DA0">
      <w:pPr>
        <w:pStyle w:val="CommentText"/>
      </w:pPr>
      <w:r>
        <w:rPr>
          <w:rStyle w:val="CommentReference"/>
        </w:rPr>
        <w:annotationRef/>
      </w:r>
      <w:r>
        <w:t>Could also use (</w:t>
      </w:r>
      <w:proofErr w:type="spellStart"/>
      <w:r>
        <w:t>mu_nox</w:t>
      </w:r>
      <w:proofErr w:type="spellEnd"/>
      <w:r>
        <w:t xml:space="preserve"> – </w:t>
      </w:r>
      <w:proofErr w:type="spellStart"/>
      <w:r>
        <w:t>mu_prior</w:t>
      </w:r>
      <w:proofErr w:type="spellEnd"/>
      <w:r>
        <w:t>), doesn’t make a difference for the sign</w:t>
      </w:r>
    </w:p>
  </w:comment>
  <w:comment w:id="39" w:author="matt jones" w:date="2017-11-10T14:16:00Z" w:initials="mj">
    <w:p w14:paraId="0802D20B" w14:textId="161613E7" w:rsidR="006C1DA0" w:rsidRDefault="006C1DA0">
      <w:pPr>
        <w:pStyle w:val="CommentText"/>
      </w:pPr>
      <w:r>
        <w:rPr>
          <w:rStyle w:val="CommentReference"/>
        </w:rPr>
        <w:annotationRef/>
      </w:r>
      <w:r>
        <w:t xml:space="preserve">Following the idea that confirmation bias should live in </w:t>
      </w:r>
      <m:oMath>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oMath>
      <w:r>
        <w:t xml:space="preserve">, this equation would instead be about </w:t>
      </w:r>
      <m:oMath>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oMath>
      <w:r>
        <w:t xml:space="preserve"> (i.e., </w:t>
      </w:r>
      <m:oMath>
        <m:sSubSup>
          <m:sSubSupPr>
            <m:ctrlPr>
              <w:rPr>
                <w:rFonts w:ascii="Cambria Math" w:hAnsi="Cambria Math"/>
                <w:i/>
              </w:rPr>
            </m:ctrlPr>
          </m:sSubSupPr>
          <m:e>
            <m:r>
              <w:rPr>
                <w:rFonts w:ascii="Cambria Math" w:hAnsi="Cambria Math"/>
              </w:rPr>
              <m:t>σ</m:t>
            </m:r>
          </m:e>
          <m:sub>
            <m:r>
              <m:rPr>
                <m:sty m:val="p"/>
              </m:rPr>
              <w:rPr>
                <w:rFonts w:ascii="Cambria Math" w:hAnsi="Cambria Math"/>
              </w:rPr>
              <m:t>nox</m:t>
            </m:r>
            <m:ctrlPr>
              <w:rPr>
                <w:rFonts w:ascii="Cambria Math" w:hAnsi="Cambria Math"/>
              </w:rPr>
            </m:ctrlPr>
          </m:sub>
          <m:sup>
            <m:r>
              <w:rPr>
                <w:rFonts w:ascii="Cambria Math" w:hAnsi="Cambria Math"/>
              </w:rPr>
              <m:t>2</m:t>
            </m:r>
          </m:sup>
        </m:sSubSup>
      </m:oMath>
      <w:r>
        <w:t>).</w:t>
      </w:r>
    </w:p>
  </w:comment>
  <w:comment w:id="40" w:author="matt jones" w:date="2017-11-10T13:59:00Z" w:initials="mj">
    <w:p w14:paraId="0A404D02" w14:textId="1D799171" w:rsidR="006C1DA0" w:rsidRDefault="006C1DA0">
      <w:pPr>
        <w:pStyle w:val="CommentText"/>
      </w:pPr>
      <w:r>
        <w:rPr>
          <w:rStyle w:val="CommentReference"/>
        </w:rPr>
        <w:annotationRef/>
      </w:r>
      <m:oMath>
        <m:r>
          <w:rPr>
            <w:rFonts w:ascii="Cambria Math" w:eastAsia="MS Mincho" w:hAnsi="Cambria Math"/>
          </w:rPr>
          <m:t>PE=</m:t>
        </m:r>
        <m:sSubSup>
          <m:sSubSupPr>
            <m:ctrlPr>
              <w:rPr>
                <w:rFonts w:ascii="Cambria Math" w:eastAsia="MS Mincho" w:hAnsi="Cambria Math"/>
                <w:i/>
              </w:rPr>
            </m:ctrlPr>
          </m:sSubSupPr>
          <m:e>
            <m:r>
              <w:rPr>
                <w:rFonts w:ascii="Cambria Math" w:eastAsia="MS Mincho" w:hAnsi="Cambria Math"/>
              </w:rPr>
              <m:t>μ</m:t>
            </m:r>
          </m:e>
          <m:sub>
            <m:r>
              <w:rPr>
                <w:rFonts w:ascii="Cambria Math" w:eastAsia="MS Mincho" w:hAnsi="Cambria Math"/>
              </w:rPr>
              <m:t>t</m:t>
            </m:r>
          </m:sub>
          <m:sup>
            <m:r>
              <w:rPr>
                <w:rFonts w:ascii="Cambria Math" w:eastAsia="MS Mincho" w:hAnsi="Cambria Math"/>
              </w:rPr>
              <m:t>nox</m:t>
            </m:r>
          </m:sup>
        </m:sSubSup>
        <m:r>
          <w:rPr>
            <w:rFonts w:ascii="Cambria Math" w:hAnsi="Cambria Math"/>
          </w:rPr>
          <m:t>-</m:t>
        </m:r>
        <m:sSubSup>
          <m:sSubSupPr>
            <m:ctrlPr>
              <w:rPr>
                <w:rFonts w:ascii="Cambria Math" w:eastAsia="MS Mincho" w:hAnsi="Cambria Math"/>
                <w:i/>
              </w:rPr>
            </m:ctrlPr>
          </m:sSubSupPr>
          <m:e>
            <m:r>
              <w:rPr>
                <w:rFonts w:ascii="Cambria Math" w:eastAsia="MS Mincho" w:hAnsi="Cambria Math"/>
              </w:rPr>
              <m:t>μ</m:t>
            </m:r>
          </m:e>
          <m:sub>
            <m:r>
              <w:rPr>
                <w:rFonts w:ascii="Cambria Math" w:eastAsia="MS Mincho" w:hAnsi="Cambria Math"/>
              </w:rPr>
              <m:t>c, t</m:t>
            </m:r>
          </m:sub>
          <m:sup>
            <m:r>
              <w:rPr>
                <w:rFonts w:ascii="Cambria Math" w:eastAsia="MS Mincho" w:hAnsi="Cambria Math"/>
              </w:rPr>
              <m:t>prior</m:t>
            </m:r>
          </m:sup>
        </m:sSubSup>
      </m:oMath>
      <w:r>
        <w:t>?</w:t>
      </w:r>
    </w:p>
  </w:comment>
  <w:comment w:id="41" w:author="matt jones" w:date="2017-11-10T14:08:00Z" w:initials="mj">
    <w:p w14:paraId="270B5F0B" w14:textId="4E71ECFC" w:rsidR="006C1DA0" w:rsidRPr="00DC5103" w:rsidRDefault="006C1DA0">
      <w:pPr>
        <w:pStyle w:val="CommentText"/>
      </w:pPr>
      <w:r>
        <w:rPr>
          <w:rStyle w:val="CommentReference"/>
        </w:rPr>
        <w:annotationRef/>
      </w:r>
      <w:r>
        <w:t xml:space="preserve">No need for this equation, or [2.6]. In KF, the update from posterior to iterative prior is </w:t>
      </w:r>
      <m:oMath>
        <m:sSubSup>
          <m:sSubSupPr>
            <m:ctrlPr>
              <w:rPr>
                <w:rFonts w:ascii="Cambria Math" w:hAnsi="Cambria Math"/>
                <w:i/>
              </w:rPr>
            </m:ctrlPr>
          </m:sSubSupPr>
          <m:e>
            <m:r>
              <w:rPr>
                <w:rFonts w:ascii="Cambria Math" w:hAnsi="Cambria Math"/>
              </w:rPr>
              <m:t>μ</m:t>
            </m:r>
          </m:e>
          <m:sub>
            <w:proofErr w:type="gramStart"/>
            <m:r>
              <w:rPr>
                <w:rFonts w:ascii="Cambria Math" w:hAnsi="Cambria Math"/>
              </w:rPr>
              <m:t>c,t</m:t>
            </m:r>
            <w:proofErr w:type="gramEnd"/>
            <m:r>
              <w:rPr>
                <w:rFonts w:ascii="Cambria Math" w:hAnsi="Cambria Math"/>
              </w:rPr>
              <m:t>+1</m:t>
            </m:r>
          </m:sub>
          <m:sup>
            <m:r>
              <m:rPr>
                <m:sty m:val="p"/>
              </m:rPr>
              <w:rPr>
                <w:rFonts w:ascii="Cambria Math" w:hAnsi="Cambria Math"/>
              </w:rPr>
              <m:t>pain (prior)</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t</m:t>
            </m:r>
          </m:sub>
          <m:sup>
            <m:r>
              <m:rPr>
                <m:sty m:val="p"/>
              </m:rPr>
              <w:rPr>
                <w:rFonts w:ascii="Cambria Math" w:hAnsi="Cambria Math"/>
              </w:rPr>
              <m:t>pain (posterior)</m:t>
            </m:r>
          </m:sup>
        </m:sSubSup>
      </m:oMath>
      <w:r>
        <w:t>. (Staying close to current notation, although there are better ways to write this.)</w:t>
      </w:r>
    </w:p>
  </w:comment>
  <w:comment w:id="42" w:author="marieke jepma" w:date="2017-11-10T14:27:00Z" w:initials="mj">
    <w:p w14:paraId="3644034C" w14:textId="58E58AD9" w:rsidR="006C1DA0" w:rsidRDefault="006C1DA0">
      <w:pPr>
        <w:pStyle w:val="CommentText"/>
      </w:pPr>
      <w:r>
        <w:rPr>
          <w:rStyle w:val="CommentReference"/>
        </w:rPr>
        <w:annotationRef/>
      </w:r>
      <w:r>
        <w:t xml:space="preserve">add </w:t>
      </w:r>
      <w:proofErr w:type="spellStart"/>
      <w:r>
        <w:t>sh</w:t>
      </w:r>
      <w:proofErr w:type="spellEnd"/>
      <w:r>
        <w:t xml:space="preserve"> parameter here (+ </w:t>
      </w:r>
      <w:proofErr w:type="spellStart"/>
      <w:r>
        <w:t>sh</w:t>
      </w:r>
      <w:proofErr w:type="spellEnd"/>
      <w:r>
        <w:t>)?</w:t>
      </w:r>
    </w:p>
  </w:comment>
  <w:comment w:id="43" w:author="matt jones" w:date="2017-11-10T14:13:00Z" w:initials="mj">
    <w:p w14:paraId="1E1E6FA2" w14:textId="28E3F033" w:rsidR="006C1DA0" w:rsidRDefault="006C1DA0">
      <w:pPr>
        <w:pStyle w:val="CommentText"/>
      </w:pPr>
      <w:r>
        <w:rPr>
          <w:rStyle w:val="CommentReference"/>
        </w:rPr>
        <w:annotationRef/>
      </w:r>
      <w:r>
        <w:t xml:space="preserve">Yes, and that’s all that happens at this step (paralleling my comment on [2.5]): </w:t>
      </w:r>
      <m:oMath>
        <m:sSubSup>
          <m:sSubSupPr>
            <m:ctrlPr>
              <w:rPr>
                <w:rFonts w:ascii="Cambria Math" w:hAnsi="Cambria Math"/>
                <w:i/>
              </w:rPr>
            </m:ctrlPr>
          </m:sSubSupPr>
          <m:e>
            <m:r>
              <w:rPr>
                <w:rFonts w:ascii="Cambria Math" w:hAnsi="Cambria Math"/>
              </w:rPr>
              <m:t>σ</m:t>
            </m:r>
          </m:e>
          <m:sub>
            <w:proofErr w:type="gramStart"/>
            <m:r>
              <w:rPr>
                <w:rFonts w:ascii="Cambria Math" w:hAnsi="Cambria Math"/>
              </w:rPr>
              <m:t>c,t</m:t>
            </m:r>
            <w:proofErr w:type="gramEnd"/>
            <m:r>
              <w:rPr>
                <w:rFonts w:ascii="Cambria Math" w:hAnsi="Cambria Math"/>
              </w:rPr>
              <m:t>+1</m:t>
            </m:r>
          </m:sub>
          <m:sup>
            <m:r>
              <m:rPr>
                <m:sty m:val="p"/>
              </m:rPr>
              <w:rPr>
                <w:rFonts w:ascii="Cambria Math" w:hAnsi="Cambria Math"/>
              </w:rPr>
              <m:t>pain (prior)</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t</m:t>
            </m:r>
          </m:sub>
          <m:sup>
            <m:r>
              <m:rPr>
                <m:sty m:val="p"/>
              </m:rPr>
              <w:rPr>
                <w:rFonts w:ascii="Cambria Math" w:hAnsi="Cambria Math"/>
              </w:rPr>
              <m:t>pain (posterior)</m:t>
            </m:r>
          </m:sup>
        </m:sSubSup>
        <m:r>
          <m:rPr>
            <m:sty m:val="p"/>
          </m:rPr>
          <w:rPr>
            <w:rFonts w:ascii="Cambria Math" w:hAnsi="Cambria Math"/>
          </w:rPr>
          <m:t xml:space="preserve"> +</m:t>
        </m:r>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η</m:t>
            </m:r>
          </m:sub>
          <m:sup>
            <m:r>
              <m:rPr>
                <m:sty m:val="p"/>
              </m:rPr>
              <w:rPr>
                <w:rFonts w:ascii="Cambria Math" w:hAnsi="Cambria Math"/>
              </w:rPr>
              <m:t>2</m:t>
            </m:r>
            <m:ctrlPr>
              <w:rPr>
                <w:rFonts w:ascii="Cambria Math" w:hAnsi="Cambria Math"/>
              </w:rPr>
            </m:ctrlPr>
          </m:sup>
        </m:sSubSup>
      </m:oMath>
      <w:r>
        <w:t xml:space="preserve">. </w:t>
      </w:r>
    </w:p>
  </w:comment>
  <w:comment w:id="44" w:author="marieke jepma" w:date="2017-11-10T14:50:00Z" w:initials="mj">
    <w:p w14:paraId="1114C0A7" w14:textId="67142C0C" w:rsidR="006C1DA0" w:rsidRDefault="006C1DA0">
      <w:pPr>
        <w:pStyle w:val="CommentText"/>
      </w:pPr>
      <w:r>
        <w:rPr>
          <w:rStyle w:val="CommentReference"/>
        </w:rPr>
        <w:annotationRef/>
      </w:r>
      <w:r>
        <w:t xml:space="preserve">Not if we add </w:t>
      </w:r>
      <w:proofErr w:type="spellStart"/>
      <w:r>
        <w:t>sh</w:t>
      </w:r>
      <w:proofErr w:type="spellEnd"/>
    </w:p>
  </w:comment>
  <w:comment w:id="45" w:author="marieke jepma" w:date="2017-11-10T14:58:00Z" w:initials="mj">
    <w:p w14:paraId="67DD5501" w14:textId="11D79B1D" w:rsidR="006C1DA0" w:rsidRDefault="006C1DA0">
      <w:pPr>
        <w:pStyle w:val="CommentText"/>
      </w:pPr>
      <w:r>
        <w:rPr>
          <w:rStyle w:val="CommentReference"/>
        </w:rPr>
        <w:annotationRef/>
      </w:r>
      <w:r>
        <w:t xml:space="preserve">identical to </w:t>
      </w:r>
      <w:proofErr w:type="spellStart"/>
      <w:r>
        <w:t>sh</w:t>
      </w:r>
      <w:proofErr w:type="spellEnd"/>
      <w:r>
        <w:t>?</w:t>
      </w:r>
    </w:p>
  </w:comment>
  <w:comment w:id="46" w:author="marieke jepma" w:date="2017-11-10T14:55:00Z" w:initials="mj">
    <w:p w14:paraId="3B7630F2" w14:textId="5770E022" w:rsidR="006C1DA0" w:rsidRDefault="006C1DA0">
      <w:pPr>
        <w:pStyle w:val="CommentText"/>
      </w:pPr>
      <w:r>
        <w:rPr>
          <w:rStyle w:val="CommentReference"/>
        </w:rPr>
        <w:annotationRef/>
      </w:r>
      <w:r>
        <w:t>Change to hierarchical Bayesian fitting!</w:t>
      </w:r>
    </w:p>
  </w:comment>
  <w:comment w:id="47" w:author="matt jones" w:date="2017-11-10T14:20:00Z" w:initials="mj">
    <w:p w14:paraId="055464EA" w14:textId="5A8BB43E" w:rsidR="006C1DA0" w:rsidRDefault="006C1DA0">
      <w:pPr>
        <w:pStyle w:val="CommentText"/>
      </w:pPr>
      <w:r>
        <w:rPr>
          <w:rStyle w:val="CommentReference"/>
        </w:rPr>
        <w:annotationRef/>
      </w:r>
      <w:r>
        <w:t>Sounds great</w:t>
      </w:r>
    </w:p>
  </w:comment>
  <w:comment w:id="48" w:author="matt jones" w:date="2017-11-10T14:21:00Z" w:initials="mj">
    <w:p w14:paraId="6E012CB7" w14:textId="0076E91C" w:rsidR="006C1DA0" w:rsidRDefault="006C1DA0">
      <w:pPr>
        <w:pStyle w:val="CommentText"/>
      </w:pPr>
      <w:r>
        <w:rPr>
          <w:rStyle w:val="CommentReference"/>
        </w:rPr>
        <w:annotationRef/>
      </w:r>
      <w:r>
        <w:t>It’s a reasonable assumption, but you should say explicitly (in the previous section) that the subject reports the prior mean when asked for an expectation, and reports the posterior mean when asked for a pain rating. Because the subject maintains a full probability distribution under this model, reporting the mean isn’t the only option. In fact, most Bayesian models assume the response is a sample from the subject’s distribution, rather than the mean. An additional advantage of that assumption is that you can fit by ML rather than by SSE.</w:t>
      </w:r>
    </w:p>
  </w:comment>
  <w:comment w:id="49" w:author="marieke jepma" w:date="2017-11-12T13:18:00Z" w:initials="mj">
    <w:p w14:paraId="7E4DBA29" w14:textId="1CCD80F8" w:rsidR="00A07676" w:rsidRDefault="00A07676" w:rsidP="00A07676">
      <w:pPr>
        <w:pStyle w:val="CommentText"/>
      </w:pPr>
      <w:r>
        <w:rPr>
          <w:rStyle w:val="CommentReference"/>
        </w:rPr>
        <w:annotationRef/>
      </w:r>
      <w:r>
        <w:t>The modulation of pain perception</w:t>
      </w:r>
      <w:r>
        <w:t xml:space="preserve"> </w:t>
      </w:r>
      <w:r>
        <w:t>by</w:t>
      </w:r>
      <w:r>
        <w:t xml:space="preserve"> expectation</w:t>
      </w:r>
      <w:r>
        <w:t>s</w:t>
      </w:r>
      <w:r>
        <w:t xml:space="preserve"> </w:t>
      </w:r>
      <w:r>
        <w:t xml:space="preserve">is missing now. </w:t>
      </w:r>
    </w:p>
    <w:p w14:paraId="307B3F97" w14:textId="61B5DAB2" w:rsidR="00A07676" w:rsidRDefault="00A07676">
      <w:pPr>
        <w:pStyle w:val="CommentText"/>
      </w:pPr>
      <w:r>
        <w:t>This is what makes our situation different from a typical KF situation I think</w:t>
      </w:r>
      <w:r w:rsidR="00963787">
        <w:t>:</w:t>
      </w:r>
      <w:r>
        <w:t xml:space="preserve"> the observations</w:t>
      </w:r>
      <w:r w:rsidR="00963787">
        <w:t xml:space="preserve"> (stimulus values)</w:t>
      </w:r>
      <w:r>
        <w:t xml:space="preserve"> themselves are influenced by the priors.</w:t>
      </w:r>
    </w:p>
  </w:comment>
  <w:comment w:id="50" w:author="marieke jepma" w:date="2017-11-12T13:23:00Z" w:initials="mj">
    <w:p w14:paraId="1893B8CE" w14:textId="5229F5F2" w:rsidR="00963787" w:rsidRDefault="00963787">
      <w:pPr>
        <w:pStyle w:val="CommentText"/>
      </w:pPr>
      <w:r>
        <w:rPr>
          <w:rStyle w:val="CommentReference"/>
        </w:rPr>
        <w:annotationRef/>
      </w:r>
      <w:r>
        <w:t>I like this way of phrasing it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BC6770" w15:done="0"/>
  <w15:commentEx w15:paraId="5DC3FB25" w15:paraIdParent="10BC6770" w15:done="0"/>
  <w15:commentEx w15:paraId="239B3C83" w15:done="0"/>
  <w15:commentEx w15:paraId="6CB5966D" w15:done="0"/>
  <w15:commentEx w15:paraId="7DD900CC" w15:paraIdParent="6CB5966D" w15:done="0"/>
  <w15:commentEx w15:paraId="2354F802" w15:done="0"/>
  <w15:commentEx w15:paraId="5845DEEA" w15:paraIdParent="2354F802" w15:done="0"/>
  <w15:commentEx w15:paraId="6BD28905" w15:done="0"/>
  <w15:commentEx w15:paraId="737ABBDD" w15:done="0"/>
  <w15:commentEx w15:paraId="43441AF0" w15:paraIdParent="737ABBDD" w15:done="0"/>
  <w15:commentEx w15:paraId="648F1E7D" w15:done="0"/>
  <w15:commentEx w15:paraId="28DB895A" w15:done="0"/>
  <w15:commentEx w15:paraId="45357CF2" w15:paraIdParent="28DB895A" w15:done="0"/>
  <w15:commentEx w15:paraId="43911C8A" w15:done="0"/>
  <w15:commentEx w15:paraId="7AF4F61F" w15:done="0"/>
  <w15:commentEx w15:paraId="219F95BE" w15:done="0"/>
  <w15:commentEx w15:paraId="4CD3F92D" w15:paraIdParent="219F95BE" w15:done="0"/>
  <w15:commentEx w15:paraId="4562D688" w15:done="0"/>
  <w15:commentEx w15:paraId="035FEFBB" w15:paraIdParent="4562D688" w15:done="0"/>
  <w15:commentEx w15:paraId="3F88A689" w15:done="0"/>
  <w15:commentEx w15:paraId="09B0C347" w15:paraIdParent="3F88A689" w15:done="0"/>
  <w15:commentEx w15:paraId="79C6BE91" w15:done="0"/>
  <w15:commentEx w15:paraId="13EFE398" w15:paraIdParent="79C6BE91" w15:done="0"/>
  <w15:commentEx w15:paraId="4926ABCE" w15:done="0"/>
  <w15:commentEx w15:paraId="25840610" w15:paraIdParent="4926ABCE" w15:done="0"/>
  <w15:commentEx w15:paraId="30C58ACA" w15:done="0"/>
  <w15:commentEx w15:paraId="6E02CCCD" w15:paraIdParent="30C58ACA" w15:done="0"/>
  <w15:commentEx w15:paraId="003118C3" w15:done="0"/>
  <w15:commentEx w15:paraId="5CE2A2B8" w15:done="0"/>
  <w15:commentEx w15:paraId="57807C61" w15:paraIdParent="5CE2A2B8" w15:done="0"/>
  <w15:commentEx w15:paraId="47B681ED" w15:done="0"/>
  <w15:commentEx w15:paraId="410193A6" w15:done="0"/>
  <w15:commentEx w15:paraId="3F379B64" w15:done="0"/>
  <w15:commentEx w15:paraId="4D2B240C" w15:paraIdParent="3F379B64" w15:done="0"/>
  <w15:commentEx w15:paraId="5CAF9108" w15:done="0"/>
  <w15:commentEx w15:paraId="0802D20B" w15:done="0"/>
  <w15:commentEx w15:paraId="0A404D02" w15:done="0"/>
  <w15:commentEx w15:paraId="270B5F0B" w15:done="0"/>
  <w15:commentEx w15:paraId="3644034C" w15:done="0"/>
  <w15:commentEx w15:paraId="1E1E6FA2" w15:paraIdParent="3644034C" w15:done="0"/>
  <w15:commentEx w15:paraId="1114C0A7" w15:done="0"/>
  <w15:commentEx w15:paraId="67DD5501" w15:done="0"/>
  <w15:commentEx w15:paraId="3B7630F2" w15:done="0"/>
  <w15:commentEx w15:paraId="055464EA" w15:paraIdParent="3B7630F2" w15:done="0"/>
  <w15:commentEx w15:paraId="6E012CB7" w15:done="0"/>
  <w15:commentEx w15:paraId="307B3F97" w15:done="0"/>
  <w15:commentEx w15:paraId="1893B8C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F34E5B" w14:textId="77777777" w:rsidR="00D00386" w:rsidRDefault="00D00386" w:rsidP="0066344E">
      <w:pPr>
        <w:spacing w:after="0"/>
      </w:pPr>
      <w:r>
        <w:separator/>
      </w:r>
    </w:p>
  </w:endnote>
  <w:endnote w:type="continuationSeparator" w:id="0">
    <w:p w14:paraId="6AB24049" w14:textId="77777777" w:rsidR="00D00386" w:rsidRDefault="00D00386" w:rsidP="006634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878197" w14:textId="77777777" w:rsidR="00D00386" w:rsidRDefault="00D00386" w:rsidP="0066344E">
      <w:pPr>
        <w:spacing w:after="0"/>
      </w:pPr>
      <w:r>
        <w:separator/>
      </w:r>
    </w:p>
  </w:footnote>
  <w:footnote w:type="continuationSeparator" w:id="0">
    <w:p w14:paraId="793ABD24" w14:textId="77777777" w:rsidR="00D00386" w:rsidRDefault="00D00386" w:rsidP="0066344E">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0102841"/>
      <w:docPartObj>
        <w:docPartGallery w:val="Page Numbers (Top of Page)"/>
        <w:docPartUnique/>
      </w:docPartObj>
    </w:sdtPr>
    <w:sdtContent>
      <w:p w14:paraId="4ABD769F" w14:textId="009D14C9" w:rsidR="006C1DA0" w:rsidRDefault="006C1DA0">
        <w:pPr>
          <w:pStyle w:val="Header"/>
        </w:pPr>
        <w:r>
          <w:fldChar w:fldCharType="begin"/>
        </w:r>
        <w:r>
          <w:instrText>PAGE   \* MERGEFORMAT</w:instrText>
        </w:r>
        <w:r>
          <w:fldChar w:fldCharType="separate"/>
        </w:r>
        <w:r w:rsidR="00963787" w:rsidRPr="00963787">
          <w:rPr>
            <w:noProof/>
            <w:lang w:val="nl-NL"/>
          </w:rPr>
          <w:t>11</w:t>
        </w:r>
        <w:r>
          <w:fldChar w:fldCharType="end"/>
        </w:r>
      </w:p>
    </w:sdtContent>
  </w:sdt>
  <w:p w14:paraId="585FF475" w14:textId="77777777" w:rsidR="006C1DA0" w:rsidRDefault="006C1DA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E2E2A"/>
    <w:multiLevelType w:val="multilevel"/>
    <w:tmpl w:val="96CC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E33C7E"/>
    <w:multiLevelType w:val="hybridMultilevel"/>
    <w:tmpl w:val="A4247E36"/>
    <w:lvl w:ilvl="0" w:tplc="F8D8101E">
      <w:start w:val="1"/>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4015BAD"/>
    <w:multiLevelType w:val="hybridMultilevel"/>
    <w:tmpl w:val="7D9C34F6"/>
    <w:lvl w:ilvl="0" w:tplc="0C6E263E">
      <w:start w:val="1"/>
      <w:numFmt w:val="bullet"/>
      <w:lvlText w:val="-"/>
      <w:lvlJc w:val="left"/>
      <w:pPr>
        <w:tabs>
          <w:tab w:val="num" w:pos="720"/>
        </w:tabs>
        <w:ind w:left="720" w:hanging="360"/>
      </w:pPr>
      <w:rPr>
        <w:rFonts w:ascii="Times New Roman" w:hAnsi="Times New Roman" w:hint="default"/>
      </w:rPr>
    </w:lvl>
    <w:lvl w:ilvl="1" w:tplc="7C88F9C6" w:tentative="1">
      <w:start w:val="1"/>
      <w:numFmt w:val="bullet"/>
      <w:lvlText w:val="-"/>
      <w:lvlJc w:val="left"/>
      <w:pPr>
        <w:tabs>
          <w:tab w:val="num" w:pos="1440"/>
        </w:tabs>
        <w:ind w:left="1440" w:hanging="360"/>
      </w:pPr>
      <w:rPr>
        <w:rFonts w:ascii="Times New Roman" w:hAnsi="Times New Roman" w:hint="default"/>
      </w:rPr>
    </w:lvl>
    <w:lvl w:ilvl="2" w:tplc="E4DA13D4" w:tentative="1">
      <w:start w:val="1"/>
      <w:numFmt w:val="bullet"/>
      <w:lvlText w:val="-"/>
      <w:lvlJc w:val="left"/>
      <w:pPr>
        <w:tabs>
          <w:tab w:val="num" w:pos="2160"/>
        </w:tabs>
        <w:ind w:left="2160" w:hanging="360"/>
      </w:pPr>
      <w:rPr>
        <w:rFonts w:ascii="Times New Roman" w:hAnsi="Times New Roman" w:hint="default"/>
      </w:rPr>
    </w:lvl>
    <w:lvl w:ilvl="3" w:tplc="FE5E0048" w:tentative="1">
      <w:start w:val="1"/>
      <w:numFmt w:val="bullet"/>
      <w:lvlText w:val="-"/>
      <w:lvlJc w:val="left"/>
      <w:pPr>
        <w:tabs>
          <w:tab w:val="num" w:pos="2880"/>
        </w:tabs>
        <w:ind w:left="2880" w:hanging="360"/>
      </w:pPr>
      <w:rPr>
        <w:rFonts w:ascii="Times New Roman" w:hAnsi="Times New Roman" w:hint="default"/>
      </w:rPr>
    </w:lvl>
    <w:lvl w:ilvl="4" w:tplc="21E6FC3E" w:tentative="1">
      <w:start w:val="1"/>
      <w:numFmt w:val="bullet"/>
      <w:lvlText w:val="-"/>
      <w:lvlJc w:val="left"/>
      <w:pPr>
        <w:tabs>
          <w:tab w:val="num" w:pos="3600"/>
        </w:tabs>
        <w:ind w:left="3600" w:hanging="360"/>
      </w:pPr>
      <w:rPr>
        <w:rFonts w:ascii="Times New Roman" w:hAnsi="Times New Roman" w:hint="default"/>
      </w:rPr>
    </w:lvl>
    <w:lvl w:ilvl="5" w:tplc="8A9030D4" w:tentative="1">
      <w:start w:val="1"/>
      <w:numFmt w:val="bullet"/>
      <w:lvlText w:val="-"/>
      <w:lvlJc w:val="left"/>
      <w:pPr>
        <w:tabs>
          <w:tab w:val="num" w:pos="4320"/>
        </w:tabs>
        <w:ind w:left="4320" w:hanging="360"/>
      </w:pPr>
      <w:rPr>
        <w:rFonts w:ascii="Times New Roman" w:hAnsi="Times New Roman" w:hint="default"/>
      </w:rPr>
    </w:lvl>
    <w:lvl w:ilvl="6" w:tplc="BC7A3CDA" w:tentative="1">
      <w:start w:val="1"/>
      <w:numFmt w:val="bullet"/>
      <w:lvlText w:val="-"/>
      <w:lvlJc w:val="left"/>
      <w:pPr>
        <w:tabs>
          <w:tab w:val="num" w:pos="5040"/>
        </w:tabs>
        <w:ind w:left="5040" w:hanging="360"/>
      </w:pPr>
      <w:rPr>
        <w:rFonts w:ascii="Times New Roman" w:hAnsi="Times New Roman" w:hint="default"/>
      </w:rPr>
    </w:lvl>
    <w:lvl w:ilvl="7" w:tplc="CBDC4E98" w:tentative="1">
      <w:start w:val="1"/>
      <w:numFmt w:val="bullet"/>
      <w:lvlText w:val="-"/>
      <w:lvlJc w:val="left"/>
      <w:pPr>
        <w:tabs>
          <w:tab w:val="num" w:pos="5760"/>
        </w:tabs>
        <w:ind w:left="5760" w:hanging="360"/>
      </w:pPr>
      <w:rPr>
        <w:rFonts w:ascii="Times New Roman" w:hAnsi="Times New Roman" w:hint="default"/>
      </w:rPr>
    </w:lvl>
    <w:lvl w:ilvl="8" w:tplc="9C248230" w:tentative="1">
      <w:start w:val="1"/>
      <w:numFmt w:val="bullet"/>
      <w:lvlText w:val="-"/>
      <w:lvlJc w:val="left"/>
      <w:pPr>
        <w:tabs>
          <w:tab w:val="num" w:pos="6480"/>
        </w:tabs>
        <w:ind w:left="6480" w:hanging="360"/>
      </w:pPr>
      <w:rPr>
        <w:rFonts w:ascii="Times New Roman" w:hAnsi="Times New Roman" w:hint="default"/>
      </w:rPr>
    </w:lvl>
  </w:abstractNum>
  <w:abstractNum w:abstractNumId="3">
    <w:nsid w:val="0A2F6FB7"/>
    <w:multiLevelType w:val="hybridMultilevel"/>
    <w:tmpl w:val="E092BB2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0E9C17A7"/>
    <w:multiLevelType w:val="hybridMultilevel"/>
    <w:tmpl w:val="4E5EC7E0"/>
    <w:lvl w:ilvl="0" w:tplc="0413000F">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14DD28D9"/>
    <w:multiLevelType w:val="hybridMultilevel"/>
    <w:tmpl w:val="FE4C51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21BF5999"/>
    <w:multiLevelType w:val="hybridMultilevel"/>
    <w:tmpl w:val="648EF4C8"/>
    <w:lvl w:ilvl="0" w:tplc="A53C70F2">
      <w:start w:val="1"/>
      <w:numFmt w:val="bullet"/>
      <w:lvlText w:val=""/>
      <w:lvlJc w:val="left"/>
      <w:pPr>
        <w:ind w:left="1080" w:hanging="360"/>
      </w:pPr>
      <w:rPr>
        <w:rFonts w:ascii="Wingdings" w:eastAsiaTheme="minorEastAsia" w:hAnsi="Wingdings" w:cs="Aria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7">
    <w:nsid w:val="224146B3"/>
    <w:multiLevelType w:val="hybridMultilevel"/>
    <w:tmpl w:val="F0F6C514"/>
    <w:lvl w:ilvl="0" w:tplc="082E2F82">
      <w:start w:val="1"/>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27D31070"/>
    <w:multiLevelType w:val="hybridMultilevel"/>
    <w:tmpl w:val="F9F4CA50"/>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2B6443D5"/>
    <w:multiLevelType w:val="hybridMultilevel"/>
    <w:tmpl w:val="B41C0ED4"/>
    <w:lvl w:ilvl="0" w:tplc="9B64B00E">
      <w:start w:val="1"/>
      <w:numFmt w:val="bullet"/>
      <w:lvlText w:val=""/>
      <w:lvlJc w:val="left"/>
      <w:pPr>
        <w:ind w:left="720" w:hanging="360"/>
      </w:pPr>
      <w:rPr>
        <w:rFonts w:ascii="Wingdings" w:eastAsiaTheme="minorEastAsia" w:hAnsi="Wingding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30E6120A"/>
    <w:multiLevelType w:val="hybridMultilevel"/>
    <w:tmpl w:val="4950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9D3549"/>
    <w:multiLevelType w:val="hybridMultilevel"/>
    <w:tmpl w:val="F9F4CA50"/>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3BA579B5"/>
    <w:multiLevelType w:val="hybridMultilevel"/>
    <w:tmpl w:val="7EB460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3C246BC7"/>
    <w:multiLevelType w:val="hybridMultilevel"/>
    <w:tmpl w:val="873CA024"/>
    <w:lvl w:ilvl="0" w:tplc="F5986CBA">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150601"/>
    <w:multiLevelType w:val="hybridMultilevel"/>
    <w:tmpl w:val="1AAC997E"/>
    <w:lvl w:ilvl="0" w:tplc="04FC7E1A">
      <w:start w:val="1"/>
      <w:numFmt w:val="decimal"/>
      <w:lvlText w:val="%1."/>
      <w:lvlJc w:val="left"/>
      <w:pPr>
        <w:tabs>
          <w:tab w:val="num" w:pos="720"/>
        </w:tabs>
        <w:ind w:left="720" w:hanging="360"/>
      </w:pPr>
    </w:lvl>
    <w:lvl w:ilvl="1" w:tplc="222EAB7C" w:tentative="1">
      <w:start w:val="1"/>
      <w:numFmt w:val="decimal"/>
      <w:lvlText w:val="%2."/>
      <w:lvlJc w:val="left"/>
      <w:pPr>
        <w:tabs>
          <w:tab w:val="num" w:pos="1440"/>
        </w:tabs>
        <w:ind w:left="1440" w:hanging="360"/>
      </w:pPr>
    </w:lvl>
    <w:lvl w:ilvl="2" w:tplc="5882CEEA" w:tentative="1">
      <w:start w:val="1"/>
      <w:numFmt w:val="decimal"/>
      <w:lvlText w:val="%3."/>
      <w:lvlJc w:val="left"/>
      <w:pPr>
        <w:tabs>
          <w:tab w:val="num" w:pos="2160"/>
        </w:tabs>
        <w:ind w:left="2160" w:hanging="360"/>
      </w:pPr>
    </w:lvl>
    <w:lvl w:ilvl="3" w:tplc="853E2874" w:tentative="1">
      <w:start w:val="1"/>
      <w:numFmt w:val="decimal"/>
      <w:lvlText w:val="%4."/>
      <w:lvlJc w:val="left"/>
      <w:pPr>
        <w:tabs>
          <w:tab w:val="num" w:pos="2880"/>
        </w:tabs>
        <w:ind w:left="2880" w:hanging="360"/>
      </w:pPr>
    </w:lvl>
    <w:lvl w:ilvl="4" w:tplc="4FA62630" w:tentative="1">
      <w:start w:val="1"/>
      <w:numFmt w:val="decimal"/>
      <w:lvlText w:val="%5."/>
      <w:lvlJc w:val="left"/>
      <w:pPr>
        <w:tabs>
          <w:tab w:val="num" w:pos="3600"/>
        </w:tabs>
        <w:ind w:left="3600" w:hanging="360"/>
      </w:pPr>
    </w:lvl>
    <w:lvl w:ilvl="5" w:tplc="6A2C80AE" w:tentative="1">
      <w:start w:val="1"/>
      <w:numFmt w:val="decimal"/>
      <w:lvlText w:val="%6."/>
      <w:lvlJc w:val="left"/>
      <w:pPr>
        <w:tabs>
          <w:tab w:val="num" w:pos="4320"/>
        </w:tabs>
        <w:ind w:left="4320" w:hanging="360"/>
      </w:pPr>
    </w:lvl>
    <w:lvl w:ilvl="6" w:tplc="0206FE42" w:tentative="1">
      <w:start w:val="1"/>
      <w:numFmt w:val="decimal"/>
      <w:lvlText w:val="%7."/>
      <w:lvlJc w:val="left"/>
      <w:pPr>
        <w:tabs>
          <w:tab w:val="num" w:pos="5040"/>
        </w:tabs>
        <w:ind w:left="5040" w:hanging="360"/>
      </w:pPr>
    </w:lvl>
    <w:lvl w:ilvl="7" w:tplc="E3862A56" w:tentative="1">
      <w:start w:val="1"/>
      <w:numFmt w:val="decimal"/>
      <w:lvlText w:val="%8."/>
      <w:lvlJc w:val="left"/>
      <w:pPr>
        <w:tabs>
          <w:tab w:val="num" w:pos="5760"/>
        </w:tabs>
        <w:ind w:left="5760" w:hanging="360"/>
      </w:pPr>
    </w:lvl>
    <w:lvl w:ilvl="8" w:tplc="69882022" w:tentative="1">
      <w:start w:val="1"/>
      <w:numFmt w:val="decimal"/>
      <w:lvlText w:val="%9."/>
      <w:lvlJc w:val="left"/>
      <w:pPr>
        <w:tabs>
          <w:tab w:val="num" w:pos="6480"/>
        </w:tabs>
        <w:ind w:left="6480" w:hanging="360"/>
      </w:pPr>
    </w:lvl>
  </w:abstractNum>
  <w:abstractNum w:abstractNumId="15">
    <w:nsid w:val="4AD10AAB"/>
    <w:multiLevelType w:val="hybridMultilevel"/>
    <w:tmpl w:val="91B2E3AC"/>
    <w:lvl w:ilvl="0" w:tplc="0B9A849A">
      <w:start w:val="1"/>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5877170A"/>
    <w:multiLevelType w:val="hybridMultilevel"/>
    <w:tmpl w:val="2DBA9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E051B2"/>
    <w:multiLevelType w:val="hybridMultilevel"/>
    <w:tmpl w:val="B72CA38C"/>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8">
    <w:nsid w:val="66AE6CC1"/>
    <w:multiLevelType w:val="hybridMultilevel"/>
    <w:tmpl w:val="F00232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6DA22CE4"/>
    <w:multiLevelType w:val="hybridMultilevel"/>
    <w:tmpl w:val="95B01E3C"/>
    <w:lvl w:ilvl="0" w:tplc="F4A27AE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4C3BEC"/>
    <w:multiLevelType w:val="hybridMultilevel"/>
    <w:tmpl w:val="3B126C0E"/>
    <w:lvl w:ilvl="0" w:tplc="72D4CE26">
      <w:start w:val="1"/>
      <w:numFmt w:val="bullet"/>
      <w:lvlText w:val="-"/>
      <w:lvlJc w:val="left"/>
      <w:pPr>
        <w:ind w:left="1080" w:hanging="360"/>
      </w:pPr>
      <w:rPr>
        <w:rFonts w:ascii="Arial" w:eastAsiaTheme="minorEastAsia" w:hAnsi="Arial" w:cs="Aria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1">
    <w:nsid w:val="7DF14F12"/>
    <w:multiLevelType w:val="hybridMultilevel"/>
    <w:tmpl w:val="7368B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
  </w:num>
  <w:num w:numId="3">
    <w:abstractNumId w:val="1"/>
  </w:num>
  <w:num w:numId="4">
    <w:abstractNumId w:val="5"/>
  </w:num>
  <w:num w:numId="5">
    <w:abstractNumId w:val="15"/>
  </w:num>
  <w:num w:numId="6">
    <w:abstractNumId w:val="16"/>
  </w:num>
  <w:num w:numId="7">
    <w:abstractNumId w:val="10"/>
  </w:num>
  <w:num w:numId="8">
    <w:abstractNumId w:val="13"/>
  </w:num>
  <w:num w:numId="9">
    <w:abstractNumId w:val="17"/>
  </w:num>
  <w:num w:numId="10">
    <w:abstractNumId w:val="18"/>
  </w:num>
  <w:num w:numId="11">
    <w:abstractNumId w:val="11"/>
  </w:num>
  <w:num w:numId="12">
    <w:abstractNumId w:val="6"/>
  </w:num>
  <w:num w:numId="13">
    <w:abstractNumId w:val="8"/>
  </w:num>
  <w:num w:numId="14">
    <w:abstractNumId w:val="4"/>
  </w:num>
  <w:num w:numId="15">
    <w:abstractNumId w:val="2"/>
  </w:num>
  <w:num w:numId="16">
    <w:abstractNumId w:val="14"/>
  </w:num>
  <w:num w:numId="17">
    <w:abstractNumId w:val="9"/>
  </w:num>
  <w:num w:numId="18">
    <w:abstractNumId w:val="20"/>
  </w:num>
  <w:num w:numId="19">
    <w:abstractNumId w:val="7"/>
  </w:num>
  <w:num w:numId="20">
    <w:abstractNumId w:val="19"/>
  </w:num>
  <w:num w:numId="21">
    <w:abstractNumId w:val="12"/>
  </w:num>
  <w:num w:numId="2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eke jepma">
    <w15:presenceInfo w15:providerId="Windows Live" w15:userId="2ddfd1498ec39b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alignBordersAndEdges/>
  <w:proofState w:spelling="clean" w:grammar="clean"/>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xzzxpesbzrz01edr25v2dzzrtdw9wefxaz9&quot;&gt;EndNoteRefs&lt;record-ids&gt;&lt;item&gt;2&lt;/item&gt;&lt;item&gt;80&lt;/item&gt;&lt;item&gt;81&lt;/item&gt;&lt;item&gt;82&lt;/item&gt;&lt;item&gt;117&lt;/item&gt;&lt;item&gt;235&lt;/item&gt;&lt;item&gt;243&lt;/item&gt;&lt;item&gt;265&lt;/item&gt;&lt;item&gt;269&lt;/item&gt;&lt;item&gt;282&lt;/item&gt;&lt;item&gt;413&lt;/item&gt;&lt;item&gt;419&lt;/item&gt;&lt;item&gt;612&lt;/item&gt;&lt;item&gt;619&lt;/item&gt;&lt;item&gt;661&lt;/item&gt;&lt;item&gt;738&lt;/item&gt;&lt;item&gt;741&lt;/item&gt;&lt;item&gt;742&lt;/item&gt;&lt;item&gt;744&lt;/item&gt;&lt;item&gt;745&lt;/item&gt;&lt;item&gt;746&lt;/item&gt;&lt;item&gt;748&lt;/item&gt;&lt;item&gt;755&lt;/item&gt;&lt;item&gt;758&lt;/item&gt;&lt;item&gt;767&lt;/item&gt;&lt;item&gt;778&lt;/item&gt;&lt;item&gt;784&lt;/item&gt;&lt;item&gt;786&lt;/item&gt;&lt;item&gt;788&lt;/item&gt;&lt;item&gt;791&lt;/item&gt;&lt;item&gt;792&lt;/item&gt;&lt;item&gt;793&lt;/item&gt;&lt;item&gt;820&lt;/item&gt;&lt;/record-ids&gt;&lt;/item&gt;&lt;/Libraries&gt;"/>
  </w:docVars>
  <w:rsids>
    <w:rsidRoot w:val="00AD65A2"/>
    <w:rsid w:val="00000691"/>
    <w:rsid w:val="00000DFB"/>
    <w:rsid w:val="00000DFD"/>
    <w:rsid w:val="00000EF2"/>
    <w:rsid w:val="00001360"/>
    <w:rsid w:val="00001C15"/>
    <w:rsid w:val="00001FCB"/>
    <w:rsid w:val="00001FE2"/>
    <w:rsid w:val="0000229D"/>
    <w:rsid w:val="00002531"/>
    <w:rsid w:val="00002B50"/>
    <w:rsid w:val="0000318C"/>
    <w:rsid w:val="000034BA"/>
    <w:rsid w:val="00003551"/>
    <w:rsid w:val="0000370F"/>
    <w:rsid w:val="00003CF0"/>
    <w:rsid w:val="000045EF"/>
    <w:rsid w:val="00004918"/>
    <w:rsid w:val="00004ED6"/>
    <w:rsid w:val="00004F0D"/>
    <w:rsid w:val="000050D4"/>
    <w:rsid w:val="000054C7"/>
    <w:rsid w:val="00005A06"/>
    <w:rsid w:val="00005B36"/>
    <w:rsid w:val="00005BB7"/>
    <w:rsid w:val="00005C2C"/>
    <w:rsid w:val="0000606C"/>
    <w:rsid w:val="00006297"/>
    <w:rsid w:val="00006444"/>
    <w:rsid w:val="0000699D"/>
    <w:rsid w:val="00006D35"/>
    <w:rsid w:val="00006ED2"/>
    <w:rsid w:val="000072D8"/>
    <w:rsid w:val="00007AC1"/>
    <w:rsid w:val="00007C17"/>
    <w:rsid w:val="00007C25"/>
    <w:rsid w:val="00007DFF"/>
    <w:rsid w:val="0001023A"/>
    <w:rsid w:val="0001040D"/>
    <w:rsid w:val="00010B15"/>
    <w:rsid w:val="00010B3B"/>
    <w:rsid w:val="00010EEB"/>
    <w:rsid w:val="000113D7"/>
    <w:rsid w:val="000123DF"/>
    <w:rsid w:val="000126A0"/>
    <w:rsid w:val="00012ABC"/>
    <w:rsid w:val="00012F5D"/>
    <w:rsid w:val="00013829"/>
    <w:rsid w:val="00013AD6"/>
    <w:rsid w:val="00013B15"/>
    <w:rsid w:val="00014601"/>
    <w:rsid w:val="0001565F"/>
    <w:rsid w:val="00015A12"/>
    <w:rsid w:val="00015DAD"/>
    <w:rsid w:val="00015DB4"/>
    <w:rsid w:val="0001606A"/>
    <w:rsid w:val="000160D4"/>
    <w:rsid w:val="000161EB"/>
    <w:rsid w:val="00016212"/>
    <w:rsid w:val="000162E1"/>
    <w:rsid w:val="0001670A"/>
    <w:rsid w:val="00016AAF"/>
    <w:rsid w:val="00017256"/>
    <w:rsid w:val="000173F0"/>
    <w:rsid w:val="00017449"/>
    <w:rsid w:val="000176FC"/>
    <w:rsid w:val="0002077A"/>
    <w:rsid w:val="00020A52"/>
    <w:rsid w:val="00020E70"/>
    <w:rsid w:val="00020E8B"/>
    <w:rsid w:val="000213AF"/>
    <w:rsid w:val="000214D0"/>
    <w:rsid w:val="00021820"/>
    <w:rsid w:val="0002186B"/>
    <w:rsid w:val="00021BE3"/>
    <w:rsid w:val="000221CD"/>
    <w:rsid w:val="000224D2"/>
    <w:rsid w:val="00022568"/>
    <w:rsid w:val="00022812"/>
    <w:rsid w:val="00022D45"/>
    <w:rsid w:val="00022F38"/>
    <w:rsid w:val="00023144"/>
    <w:rsid w:val="000249E0"/>
    <w:rsid w:val="00024EA0"/>
    <w:rsid w:val="000251FC"/>
    <w:rsid w:val="000254BC"/>
    <w:rsid w:val="00025FF1"/>
    <w:rsid w:val="00026248"/>
    <w:rsid w:val="00026317"/>
    <w:rsid w:val="00026760"/>
    <w:rsid w:val="0002686C"/>
    <w:rsid w:val="0002787C"/>
    <w:rsid w:val="00027B5B"/>
    <w:rsid w:val="00027E26"/>
    <w:rsid w:val="00030148"/>
    <w:rsid w:val="00030556"/>
    <w:rsid w:val="00030F38"/>
    <w:rsid w:val="00031170"/>
    <w:rsid w:val="000315CC"/>
    <w:rsid w:val="00031BAE"/>
    <w:rsid w:val="00031EE7"/>
    <w:rsid w:val="000323CB"/>
    <w:rsid w:val="00032A8C"/>
    <w:rsid w:val="0003388B"/>
    <w:rsid w:val="000341CC"/>
    <w:rsid w:val="00034297"/>
    <w:rsid w:val="000359F7"/>
    <w:rsid w:val="00035A28"/>
    <w:rsid w:val="00035B18"/>
    <w:rsid w:val="0003617A"/>
    <w:rsid w:val="00036192"/>
    <w:rsid w:val="000362D1"/>
    <w:rsid w:val="000368AF"/>
    <w:rsid w:val="00036A5B"/>
    <w:rsid w:val="00036C04"/>
    <w:rsid w:val="00036C1A"/>
    <w:rsid w:val="00037BD3"/>
    <w:rsid w:val="000404EA"/>
    <w:rsid w:val="000406B3"/>
    <w:rsid w:val="00040E90"/>
    <w:rsid w:val="000410E4"/>
    <w:rsid w:val="00041155"/>
    <w:rsid w:val="000414BD"/>
    <w:rsid w:val="00041D7D"/>
    <w:rsid w:val="00042056"/>
    <w:rsid w:val="00042240"/>
    <w:rsid w:val="00042580"/>
    <w:rsid w:val="00042688"/>
    <w:rsid w:val="00042759"/>
    <w:rsid w:val="000428D7"/>
    <w:rsid w:val="00042D9A"/>
    <w:rsid w:val="00042E39"/>
    <w:rsid w:val="00042F97"/>
    <w:rsid w:val="00043602"/>
    <w:rsid w:val="000438E4"/>
    <w:rsid w:val="00043A4B"/>
    <w:rsid w:val="00043CC3"/>
    <w:rsid w:val="000442A0"/>
    <w:rsid w:val="00044804"/>
    <w:rsid w:val="000449A4"/>
    <w:rsid w:val="00044C4B"/>
    <w:rsid w:val="0004551D"/>
    <w:rsid w:val="00045906"/>
    <w:rsid w:val="00045C9C"/>
    <w:rsid w:val="00046326"/>
    <w:rsid w:val="00046B0B"/>
    <w:rsid w:val="00046E60"/>
    <w:rsid w:val="0004759E"/>
    <w:rsid w:val="00047D9C"/>
    <w:rsid w:val="00050321"/>
    <w:rsid w:val="000505DA"/>
    <w:rsid w:val="00050F3B"/>
    <w:rsid w:val="00050FDB"/>
    <w:rsid w:val="00051102"/>
    <w:rsid w:val="00051950"/>
    <w:rsid w:val="00052089"/>
    <w:rsid w:val="00052523"/>
    <w:rsid w:val="000527BA"/>
    <w:rsid w:val="00053865"/>
    <w:rsid w:val="00053BD2"/>
    <w:rsid w:val="00053DBB"/>
    <w:rsid w:val="00054A80"/>
    <w:rsid w:val="00054E1D"/>
    <w:rsid w:val="000550E4"/>
    <w:rsid w:val="00055464"/>
    <w:rsid w:val="00055579"/>
    <w:rsid w:val="00055763"/>
    <w:rsid w:val="000562C4"/>
    <w:rsid w:val="00056C1A"/>
    <w:rsid w:val="00056D80"/>
    <w:rsid w:val="00057207"/>
    <w:rsid w:val="0005769C"/>
    <w:rsid w:val="00057726"/>
    <w:rsid w:val="00057A0B"/>
    <w:rsid w:val="00057DB2"/>
    <w:rsid w:val="00060664"/>
    <w:rsid w:val="00061C09"/>
    <w:rsid w:val="000624BD"/>
    <w:rsid w:val="000624F3"/>
    <w:rsid w:val="000629F9"/>
    <w:rsid w:val="000630BF"/>
    <w:rsid w:val="000635C2"/>
    <w:rsid w:val="00063F5A"/>
    <w:rsid w:val="00064BE0"/>
    <w:rsid w:val="00064E18"/>
    <w:rsid w:val="0006584D"/>
    <w:rsid w:val="00065DE0"/>
    <w:rsid w:val="00066219"/>
    <w:rsid w:val="0006659E"/>
    <w:rsid w:val="00067440"/>
    <w:rsid w:val="000675AD"/>
    <w:rsid w:val="000704F4"/>
    <w:rsid w:val="0007060A"/>
    <w:rsid w:val="00070A63"/>
    <w:rsid w:val="00070F99"/>
    <w:rsid w:val="0007149E"/>
    <w:rsid w:val="00071A5B"/>
    <w:rsid w:val="00071EC6"/>
    <w:rsid w:val="00071F7B"/>
    <w:rsid w:val="0007218D"/>
    <w:rsid w:val="0007223C"/>
    <w:rsid w:val="00072390"/>
    <w:rsid w:val="0007284A"/>
    <w:rsid w:val="00073291"/>
    <w:rsid w:val="000738E3"/>
    <w:rsid w:val="00073E6B"/>
    <w:rsid w:val="00074055"/>
    <w:rsid w:val="0007406F"/>
    <w:rsid w:val="00074399"/>
    <w:rsid w:val="00074787"/>
    <w:rsid w:val="00075720"/>
    <w:rsid w:val="00075DE1"/>
    <w:rsid w:val="00076779"/>
    <w:rsid w:val="00076887"/>
    <w:rsid w:val="000768EA"/>
    <w:rsid w:val="00076CE8"/>
    <w:rsid w:val="00077D4D"/>
    <w:rsid w:val="00080259"/>
    <w:rsid w:val="00080D77"/>
    <w:rsid w:val="00080E72"/>
    <w:rsid w:val="00080F14"/>
    <w:rsid w:val="000813C6"/>
    <w:rsid w:val="000814A5"/>
    <w:rsid w:val="00081F4E"/>
    <w:rsid w:val="0008220C"/>
    <w:rsid w:val="00082ABB"/>
    <w:rsid w:val="00082BCF"/>
    <w:rsid w:val="00083183"/>
    <w:rsid w:val="0008358F"/>
    <w:rsid w:val="00083749"/>
    <w:rsid w:val="00083933"/>
    <w:rsid w:val="00083A37"/>
    <w:rsid w:val="00085319"/>
    <w:rsid w:val="000856A3"/>
    <w:rsid w:val="00085D33"/>
    <w:rsid w:val="00086225"/>
    <w:rsid w:val="00086A58"/>
    <w:rsid w:val="00086B80"/>
    <w:rsid w:val="00087015"/>
    <w:rsid w:val="0008727C"/>
    <w:rsid w:val="000873AE"/>
    <w:rsid w:val="00087525"/>
    <w:rsid w:val="000876E4"/>
    <w:rsid w:val="00087F33"/>
    <w:rsid w:val="00087F90"/>
    <w:rsid w:val="00090342"/>
    <w:rsid w:val="000903DF"/>
    <w:rsid w:val="00090F22"/>
    <w:rsid w:val="0009127A"/>
    <w:rsid w:val="0009228E"/>
    <w:rsid w:val="00092644"/>
    <w:rsid w:val="00092697"/>
    <w:rsid w:val="000931A5"/>
    <w:rsid w:val="00093253"/>
    <w:rsid w:val="00093A0C"/>
    <w:rsid w:val="00094690"/>
    <w:rsid w:val="00094909"/>
    <w:rsid w:val="00094B16"/>
    <w:rsid w:val="00094D10"/>
    <w:rsid w:val="00094DDF"/>
    <w:rsid w:val="0009534A"/>
    <w:rsid w:val="00095FC7"/>
    <w:rsid w:val="00096388"/>
    <w:rsid w:val="00096888"/>
    <w:rsid w:val="00097107"/>
    <w:rsid w:val="0009729A"/>
    <w:rsid w:val="00097611"/>
    <w:rsid w:val="000977E7"/>
    <w:rsid w:val="00097BD9"/>
    <w:rsid w:val="00097C81"/>
    <w:rsid w:val="000A06B0"/>
    <w:rsid w:val="000A0781"/>
    <w:rsid w:val="000A0D66"/>
    <w:rsid w:val="000A0E91"/>
    <w:rsid w:val="000A1004"/>
    <w:rsid w:val="000A107F"/>
    <w:rsid w:val="000A10EC"/>
    <w:rsid w:val="000A144E"/>
    <w:rsid w:val="000A1503"/>
    <w:rsid w:val="000A16D8"/>
    <w:rsid w:val="000A18B3"/>
    <w:rsid w:val="000A1B26"/>
    <w:rsid w:val="000A1B76"/>
    <w:rsid w:val="000A2A74"/>
    <w:rsid w:val="000A2B28"/>
    <w:rsid w:val="000A2BF1"/>
    <w:rsid w:val="000A449A"/>
    <w:rsid w:val="000A4A18"/>
    <w:rsid w:val="000A4C13"/>
    <w:rsid w:val="000A4D37"/>
    <w:rsid w:val="000A4DE9"/>
    <w:rsid w:val="000A4F8B"/>
    <w:rsid w:val="000A4F9F"/>
    <w:rsid w:val="000A52CD"/>
    <w:rsid w:val="000A547F"/>
    <w:rsid w:val="000A5699"/>
    <w:rsid w:val="000A5AD4"/>
    <w:rsid w:val="000A5BD4"/>
    <w:rsid w:val="000A6486"/>
    <w:rsid w:val="000A65C6"/>
    <w:rsid w:val="000A71B1"/>
    <w:rsid w:val="000A74B6"/>
    <w:rsid w:val="000A755B"/>
    <w:rsid w:val="000A7569"/>
    <w:rsid w:val="000A75D7"/>
    <w:rsid w:val="000B03F6"/>
    <w:rsid w:val="000B0626"/>
    <w:rsid w:val="000B0710"/>
    <w:rsid w:val="000B0987"/>
    <w:rsid w:val="000B0E42"/>
    <w:rsid w:val="000B12E6"/>
    <w:rsid w:val="000B1522"/>
    <w:rsid w:val="000B1572"/>
    <w:rsid w:val="000B1CAF"/>
    <w:rsid w:val="000B1EFE"/>
    <w:rsid w:val="000B2095"/>
    <w:rsid w:val="000B23C7"/>
    <w:rsid w:val="000B260E"/>
    <w:rsid w:val="000B2ED8"/>
    <w:rsid w:val="000B32A0"/>
    <w:rsid w:val="000B3970"/>
    <w:rsid w:val="000B3C89"/>
    <w:rsid w:val="000B44D5"/>
    <w:rsid w:val="000B4724"/>
    <w:rsid w:val="000B4979"/>
    <w:rsid w:val="000B4A85"/>
    <w:rsid w:val="000B4BEF"/>
    <w:rsid w:val="000B512C"/>
    <w:rsid w:val="000B5167"/>
    <w:rsid w:val="000B51ED"/>
    <w:rsid w:val="000B534A"/>
    <w:rsid w:val="000B5BDC"/>
    <w:rsid w:val="000B5C6F"/>
    <w:rsid w:val="000B67C4"/>
    <w:rsid w:val="000B6D41"/>
    <w:rsid w:val="000B6E56"/>
    <w:rsid w:val="000B72CC"/>
    <w:rsid w:val="000B7A40"/>
    <w:rsid w:val="000C0309"/>
    <w:rsid w:val="000C0AE3"/>
    <w:rsid w:val="000C0C35"/>
    <w:rsid w:val="000C171C"/>
    <w:rsid w:val="000C2B82"/>
    <w:rsid w:val="000C353A"/>
    <w:rsid w:val="000C3D47"/>
    <w:rsid w:val="000C40FB"/>
    <w:rsid w:val="000C47A8"/>
    <w:rsid w:val="000C4A61"/>
    <w:rsid w:val="000C4BD6"/>
    <w:rsid w:val="000C51F3"/>
    <w:rsid w:val="000C72DA"/>
    <w:rsid w:val="000C72E1"/>
    <w:rsid w:val="000C7859"/>
    <w:rsid w:val="000C7A22"/>
    <w:rsid w:val="000C7B20"/>
    <w:rsid w:val="000C7F4F"/>
    <w:rsid w:val="000D018E"/>
    <w:rsid w:val="000D080E"/>
    <w:rsid w:val="000D09A1"/>
    <w:rsid w:val="000D0C24"/>
    <w:rsid w:val="000D0D0D"/>
    <w:rsid w:val="000D0E2B"/>
    <w:rsid w:val="000D210D"/>
    <w:rsid w:val="000D2771"/>
    <w:rsid w:val="000D292D"/>
    <w:rsid w:val="000D354D"/>
    <w:rsid w:val="000D385F"/>
    <w:rsid w:val="000D4882"/>
    <w:rsid w:val="000D4BE1"/>
    <w:rsid w:val="000D5839"/>
    <w:rsid w:val="000D5B11"/>
    <w:rsid w:val="000D5C4B"/>
    <w:rsid w:val="000D60F2"/>
    <w:rsid w:val="000D61D6"/>
    <w:rsid w:val="000D6820"/>
    <w:rsid w:val="000D6B85"/>
    <w:rsid w:val="000D6BAD"/>
    <w:rsid w:val="000D6E69"/>
    <w:rsid w:val="000D71EE"/>
    <w:rsid w:val="000D727F"/>
    <w:rsid w:val="000D7A19"/>
    <w:rsid w:val="000D7ECF"/>
    <w:rsid w:val="000E0457"/>
    <w:rsid w:val="000E104A"/>
    <w:rsid w:val="000E136C"/>
    <w:rsid w:val="000E165E"/>
    <w:rsid w:val="000E1C55"/>
    <w:rsid w:val="000E1DD5"/>
    <w:rsid w:val="000E21E8"/>
    <w:rsid w:val="000E27BF"/>
    <w:rsid w:val="000E317E"/>
    <w:rsid w:val="000E374A"/>
    <w:rsid w:val="000E3BAF"/>
    <w:rsid w:val="000E3BD9"/>
    <w:rsid w:val="000E4533"/>
    <w:rsid w:val="000E4F1A"/>
    <w:rsid w:val="000E5358"/>
    <w:rsid w:val="000E5426"/>
    <w:rsid w:val="000E574D"/>
    <w:rsid w:val="000E5EF3"/>
    <w:rsid w:val="000E63C7"/>
    <w:rsid w:val="000E665B"/>
    <w:rsid w:val="000E6936"/>
    <w:rsid w:val="000E6BF8"/>
    <w:rsid w:val="000E6DA9"/>
    <w:rsid w:val="000E6EAD"/>
    <w:rsid w:val="000E705C"/>
    <w:rsid w:val="000E75DE"/>
    <w:rsid w:val="000E7705"/>
    <w:rsid w:val="000E7B8F"/>
    <w:rsid w:val="000E7EAD"/>
    <w:rsid w:val="000E7F30"/>
    <w:rsid w:val="000F02AB"/>
    <w:rsid w:val="000F07FC"/>
    <w:rsid w:val="000F16F1"/>
    <w:rsid w:val="000F1B9A"/>
    <w:rsid w:val="000F2865"/>
    <w:rsid w:val="000F3380"/>
    <w:rsid w:val="000F36ED"/>
    <w:rsid w:val="000F3E0E"/>
    <w:rsid w:val="000F3EA5"/>
    <w:rsid w:val="000F450D"/>
    <w:rsid w:val="000F48F9"/>
    <w:rsid w:val="000F4A91"/>
    <w:rsid w:val="000F4F21"/>
    <w:rsid w:val="000F573B"/>
    <w:rsid w:val="000F5943"/>
    <w:rsid w:val="000F5946"/>
    <w:rsid w:val="000F6388"/>
    <w:rsid w:val="000F6972"/>
    <w:rsid w:val="000F69C2"/>
    <w:rsid w:val="000F6DA5"/>
    <w:rsid w:val="000F7377"/>
    <w:rsid w:val="000F73CF"/>
    <w:rsid w:val="000F74AC"/>
    <w:rsid w:val="000F77B3"/>
    <w:rsid w:val="000F7930"/>
    <w:rsid w:val="000F7E48"/>
    <w:rsid w:val="0010020D"/>
    <w:rsid w:val="00100AE0"/>
    <w:rsid w:val="00100E8A"/>
    <w:rsid w:val="001012FB"/>
    <w:rsid w:val="0010138E"/>
    <w:rsid w:val="001015C9"/>
    <w:rsid w:val="001017F1"/>
    <w:rsid w:val="00102295"/>
    <w:rsid w:val="001023EE"/>
    <w:rsid w:val="001024D1"/>
    <w:rsid w:val="001028BB"/>
    <w:rsid w:val="001028CE"/>
    <w:rsid w:val="00102DFE"/>
    <w:rsid w:val="00102E65"/>
    <w:rsid w:val="0010315A"/>
    <w:rsid w:val="001041E1"/>
    <w:rsid w:val="0010447C"/>
    <w:rsid w:val="00104FEF"/>
    <w:rsid w:val="00105251"/>
    <w:rsid w:val="001059A4"/>
    <w:rsid w:val="00105EF4"/>
    <w:rsid w:val="0010620D"/>
    <w:rsid w:val="001066D1"/>
    <w:rsid w:val="001067C4"/>
    <w:rsid w:val="00106B8A"/>
    <w:rsid w:val="00107228"/>
    <w:rsid w:val="001079AD"/>
    <w:rsid w:val="00107A2A"/>
    <w:rsid w:val="00107D26"/>
    <w:rsid w:val="00110900"/>
    <w:rsid w:val="00110D0C"/>
    <w:rsid w:val="00110D4D"/>
    <w:rsid w:val="00111215"/>
    <w:rsid w:val="0011128E"/>
    <w:rsid w:val="00111330"/>
    <w:rsid w:val="0011139A"/>
    <w:rsid w:val="001117E3"/>
    <w:rsid w:val="001118F0"/>
    <w:rsid w:val="00113452"/>
    <w:rsid w:val="0011384C"/>
    <w:rsid w:val="00113D46"/>
    <w:rsid w:val="001140DC"/>
    <w:rsid w:val="00114917"/>
    <w:rsid w:val="00114A53"/>
    <w:rsid w:val="00114B17"/>
    <w:rsid w:val="00114C96"/>
    <w:rsid w:val="00115A06"/>
    <w:rsid w:val="00115A9B"/>
    <w:rsid w:val="00115D5F"/>
    <w:rsid w:val="0011692A"/>
    <w:rsid w:val="0011695B"/>
    <w:rsid w:val="00116C89"/>
    <w:rsid w:val="00117081"/>
    <w:rsid w:val="00117146"/>
    <w:rsid w:val="00117812"/>
    <w:rsid w:val="00117C34"/>
    <w:rsid w:val="00117D83"/>
    <w:rsid w:val="00117E99"/>
    <w:rsid w:val="00120A8D"/>
    <w:rsid w:val="00120C47"/>
    <w:rsid w:val="00120D37"/>
    <w:rsid w:val="00120D94"/>
    <w:rsid w:val="00121181"/>
    <w:rsid w:val="001214D4"/>
    <w:rsid w:val="00121627"/>
    <w:rsid w:val="00121716"/>
    <w:rsid w:val="00121F06"/>
    <w:rsid w:val="00121F08"/>
    <w:rsid w:val="0012221B"/>
    <w:rsid w:val="001222C6"/>
    <w:rsid w:val="00123035"/>
    <w:rsid w:val="00123315"/>
    <w:rsid w:val="00123703"/>
    <w:rsid w:val="00124DD2"/>
    <w:rsid w:val="00124EFB"/>
    <w:rsid w:val="00125041"/>
    <w:rsid w:val="001252C3"/>
    <w:rsid w:val="001253E1"/>
    <w:rsid w:val="001254F2"/>
    <w:rsid w:val="00126577"/>
    <w:rsid w:val="0012723E"/>
    <w:rsid w:val="00127971"/>
    <w:rsid w:val="00127D19"/>
    <w:rsid w:val="00127E1C"/>
    <w:rsid w:val="00127F0F"/>
    <w:rsid w:val="00127F4D"/>
    <w:rsid w:val="00130877"/>
    <w:rsid w:val="001309DB"/>
    <w:rsid w:val="00131D9B"/>
    <w:rsid w:val="0013204C"/>
    <w:rsid w:val="001320F3"/>
    <w:rsid w:val="001325AE"/>
    <w:rsid w:val="00132F04"/>
    <w:rsid w:val="00132FAF"/>
    <w:rsid w:val="00133164"/>
    <w:rsid w:val="001331AC"/>
    <w:rsid w:val="001334BD"/>
    <w:rsid w:val="00133847"/>
    <w:rsid w:val="0013396B"/>
    <w:rsid w:val="001348F2"/>
    <w:rsid w:val="00135097"/>
    <w:rsid w:val="00135141"/>
    <w:rsid w:val="001351B7"/>
    <w:rsid w:val="001352A3"/>
    <w:rsid w:val="0013580D"/>
    <w:rsid w:val="001358B3"/>
    <w:rsid w:val="00135983"/>
    <w:rsid w:val="00135CF6"/>
    <w:rsid w:val="00135E19"/>
    <w:rsid w:val="0013649E"/>
    <w:rsid w:val="001366A2"/>
    <w:rsid w:val="00136A8A"/>
    <w:rsid w:val="00136BE5"/>
    <w:rsid w:val="00137860"/>
    <w:rsid w:val="00140056"/>
    <w:rsid w:val="00140185"/>
    <w:rsid w:val="001401F3"/>
    <w:rsid w:val="001404EF"/>
    <w:rsid w:val="001407F1"/>
    <w:rsid w:val="00140848"/>
    <w:rsid w:val="00140F28"/>
    <w:rsid w:val="001414F8"/>
    <w:rsid w:val="00141779"/>
    <w:rsid w:val="00141AA6"/>
    <w:rsid w:val="00142038"/>
    <w:rsid w:val="0014204A"/>
    <w:rsid w:val="00142083"/>
    <w:rsid w:val="001424F6"/>
    <w:rsid w:val="00142892"/>
    <w:rsid w:val="00142C75"/>
    <w:rsid w:val="00142CE0"/>
    <w:rsid w:val="00142D2B"/>
    <w:rsid w:val="001434A9"/>
    <w:rsid w:val="00143973"/>
    <w:rsid w:val="0014397A"/>
    <w:rsid w:val="00143DF3"/>
    <w:rsid w:val="00144701"/>
    <w:rsid w:val="001447ED"/>
    <w:rsid w:val="00144C4F"/>
    <w:rsid w:val="00146092"/>
    <w:rsid w:val="001463AB"/>
    <w:rsid w:val="001463D7"/>
    <w:rsid w:val="00146B45"/>
    <w:rsid w:val="00146CFD"/>
    <w:rsid w:val="001476D9"/>
    <w:rsid w:val="001479AC"/>
    <w:rsid w:val="00147A29"/>
    <w:rsid w:val="00147F53"/>
    <w:rsid w:val="00147F62"/>
    <w:rsid w:val="00147F9D"/>
    <w:rsid w:val="00150424"/>
    <w:rsid w:val="00150C8E"/>
    <w:rsid w:val="00150FA4"/>
    <w:rsid w:val="001518DA"/>
    <w:rsid w:val="0015286F"/>
    <w:rsid w:val="00152986"/>
    <w:rsid w:val="00152AE1"/>
    <w:rsid w:val="00152B60"/>
    <w:rsid w:val="00153070"/>
    <w:rsid w:val="00153611"/>
    <w:rsid w:val="00153635"/>
    <w:rsid w:val="0015367C"/>
    <w:rsid w:val="00153964"/>
    <w:rsid w:val="00153A5F"/>
    <w:rsid w:val="00153B06"/>
    <w:rsid w:val="00153DBD"/>
    <w:rsid w:val="00153E01"/>
    <w:rsid w:val="001540B9"/>
    <w:rsid w:val="001545E8"/>
    <w:rsid w:val="001546D1"/>
    <w:rsid w:val="00154D1A"/>
    <w:rsid w:val="00156131"/>
    <w:rsid w:val="001562AE"/>
    <w:rsid w:val="00156613"/>
    <w:rsid w:val="00156D1A"/>
    <w:rsid w:val="00156D43"/>
    <w:rsid w:val="00157987"/>
    <w:rsid w:val="00157F70"/>
    <w:rsid w:val="00160AA8"/>
    <w:rsid w:val="00161087"/>
    <w:rsid w:val="00161268"/>
    <w:rsid w:val="001612A2"/>
    <w:rsid w:val="00161893"/>
    <w:rsid w:val="0016256E"/>
    <w:rsid w:val="00162E65"/>
    <w:rsid w:val="00164552"/>
    <w:rsid w:val="00164E73"/>
    <w:rsid w:val="00164FFF"/>
    <w:rsid w:val="001652FE"/>
    <w:rsid w:val="001654AF"/>
    <w:rsid w:val="00165B75"/>
    <w:rsid w:val="0016659D"/>
    <w:rsid w:val="0016685F"/>
    <w:rsid w:val="001669F3"/>
    <w:rsid w:val="00166FB6"/>
    <w:rsid w:val="001671B5"/>
    <w:rsid w:val="00167BD0"/>
    <w:rsid w:val="00167E1A"/>
    <w:rsid w:val="0017013A"/>
    <w:rsid w:val="00170317"/>
    <w:rsid w:val="00170322"/>
    <w:rsid w:val="001704D4"/>
    <w:rsid w:val="00170B6D"/>
    <w:rsid w:val="00170B7A"/>
    <w:rsid w:val="00170D58"/>
    <w:rsid w:val="00170D7B"/>
    <w:rsid w:val="00171137"/>
    <w:rsid w:val="001718C5"/>
    <w:rsid w:val="001724F9"/>
    <w:rsid w:val="001725F8"/>
    <w:rsid w:val="00172678"/>
    <w:rsid w:val="00173051"/>
    <w:rsid w:val="001748E8"/>
    <w:rsid w:val="00174C97"/>
    <w:rsid w:val="00174CD2"/>
    <w:rsid w:val="00175765"/>
    <w:rsid w:val="00175954"/>
    <w:rsid w:val="00175CF7"/>
    <w:rsid w:val="001765BA"/>
    <w:rsid w:val="00176954"/>
    <w:rsid w:val="00176AEF"/>
    <w:rsid w:val="00176E1D"/>
    <w:rsid w:val="00176F5F"/>
    <w:rsid w:val="00177360"/>
    <w:rsid w:val="00177689"/>
    <w:rsid w:val="00180165"/>
    <w:rsid w:val="001801F4"/>
    <w:rsid w:val="001809F3"/>
    <w:rsid w:val="00180D29"/>
    <w:rsid w:val="0018137C"/>
    <w:rsid w:val="001814CB"/>
    <w:rsid w:val="0018154D"/>
    <w:rsid w:val="001819F0"/>
    <w:rsid w:val="00181A65"/>
    <w:rsid w:val="00181F69"/>
    <w:rsid w:val="00182E23"/>
    <w:rsid w:val="00183578"/>
    <w:rsid w:val="00183CAA"/>
    <w:rsid w:val="00183F4F"/>
    <w:rsid w:val="00184CAE"/>
    <w:rsid w:val="00184F6A"/>
    <w:rsid w:val="00185055"/>
    <w:rsid w:val="0018591E"/>
    <w:rsid w:val="00185E4C"/>
    <w:rsid w:val="00186465"/>
    <w:rsid w:val="0018647D"/>
    <w:rsid w:val="0018674B"/>
    <w:rsid w:val="00186772"/>
    <w:rsid w:val="00186811"/>
    <w:rsid w:val="00186B2A"/>
    <w:rsid w:val="001870DB"/>
    <w:rsid w:val="001873BD"/>
    <w:rsid w:val="001877CC"/>
    <w:rsid w:val="001900FE"/>
    <w:rsid w:val="00190140"/>
    <w:rsid w:val="0019019D"/>
    <w:rsid w:val="00190727"/>
    <w:rsid w:val="00190A9B"/>
    <w:rsid w:val="0019194C"/>
    <w:rsid w:val="001919E8"/>
    <w:rsid w:val="00191DF4"/>
    <w:rsid w:val="001929AD"/>
    <w:rsid w:val="001936CD"/>
    <w:rsid w:val="001947BF"/>
    <w:rsid w:val="00194B6E"/>
    <w:rsid w:val="00194F7C"/>
    <w:rsid w:val="0019568B"/>
    <w:rsid w:val="00196325"/>
    <w:rsid w:val="0019648A"/>
    <w:rsid w:val="001967F8"/>
    <w:rsid w:val="00196E31"/>
    <w:rsid w:val="001970D4"/>
    <w:rsid w:val="00197105"/>
    <w:rsid w:val="00197480"/>
    <w:rsid w:val="00197672"/>
    <w:rsid w:val="00197BF1"/>
    <w:rsid w:val="00197C0F"/>
    <w:rsid w:val="001A00A5"/>
    <w:rsid w:val="001A0544"/>
    <w:rsid w:val="001A0811"/>
    <w:rsid w:val="001A0B67"/>
    <w:rsid w:val="001A0E02"/>
    <w:rsid w:val="001A17C4"/>
    <w:rsid w:val="001A1A57"/>
    <w:rsid w:val="001A1AA0"/>
    <w:rsid w:val="001A1AA4"/>
    <w:rsid w:val="001A211B"/>
    <w:rsid w:val="001A23A5"/>
    <w:rsid w:val="001A266F"/>
    <w:rsid w:val="001A28D4"/>
    <w:rsid w:val="001A37C3"/>
    <w:rsid w:val="001A3AE2"/>
    <w:rsid w:val="001A3BB9"/>
    <w:rsid w:val="001A3C53"/>
    <w:rsid w:val="001A3E11"/>
    <w:rsid w:val="001A4333"/>
    <w:rsid w:val="001A472F"/>
    <w:rsid w:val="001A480D"/>
    <w:rsid w:val="001A4BF9"/>
    <w:rsid w:val="001A657F"/>
    <w:rsid w:val="001A65D3"/>
    <w:rsid w:val="001A7100"/>
    <w:rsid w:val="001A7783"/>
    <w:rsid w:val="001B026E"/>
    <w:rsid w:val="001B0768"/>
    <w:rsid w:val="001B0B2C"/>
    <w:rsid w:val="001B109F"/>
    <w:rsid w:val="001B1172"/>
    <w:rsid w:val="001B129E"/>
    <w:rsid w:val="001B12FC"/>
    <w:rsid w:val="001B1F61"/>
    <w:rsid w:val="001B2142"/>
    <w:rsid w:val="001B356D"/>
    <w:rsid w:val="001B35A1"/>
    <w:rsid w:val="001B403A"/>
    <w:rsid w:val="001B40C9"/>
    <w:rsid w:val="001B4F49"/>
    <w:rsid w:val="001B533C"/>
    <w:rsid w:val="001B53A6"/>
    <w:rsid w:val="001B6DE1"/>
    <w:rsid w:val="001B7A2C"/>
    <w:rsid w:val="001C0CE0"/>
    <w:rsid w:val="001C0D3F"/>
    <w:rsid w:val="001C0DFC"/>
    <w:rsid w:val="001C1125"/>
    <w:rsid w:val="001C121E"/>
    <w:rsid w:val="001C201C"/>
    <w:rsid w:val="001C23A6"/>
    <w:rsid w:val="001C3A11"/>
    <w:rsid w:val="001C3AF8"/>
    <w:rsid w:val="001C3B98"/>
    <w:rsid w:val="001C3F5B"/>
    <w:rsid w:val="001C408A"/>
    <w:rsid w:val="001C569E"/>
    <w:rsid w:val="001C5741"/>
    <w:rsid w:val="001C5CA2"/>
    <w:rsid w:val="001C5D15"/>
    <w:rsid w:val="001C629F"/>
    <w:rsid w:val="001C63FD"/>
    <w:rsid w:val="001C65F4"/>
    <w:rsid w:val="001C6731"/>
    <w:rsid w:val="001C6BAD"/>
    <w:rsid w:val="001C7134"/>
    <w:rsid w:val="001C73B9"/>
    <w:rsid w:val="001C7ED1"/>
    <w:rsid w:val="001D02A9"/>
    <w:rsid w:val="001D053A"/>
    <w:rsid w:val="001D0B04"/>
    <w:rsid w:val="001D1139"/>
    <w:rsid w:val="001D1A5B"/>
    <w:rsid w:val="001D1DA4"/>
    <w:rsid w:val="001D1FF0"/>
    <w:rsid w:val="001D23C7"/>
    <w:rsid w:val="001D254A"/>
    <w:rsid w:val="001D26F0"/>
    <w:rsid w:val="001D2975"/>
    <w:rsid w:val="001D2A48"/>
    <w:rsid w:val="001D2C0E"/>
    <w:rsid w:val="001D2E87"/>
    <w:rsid w:val="001D36F8"/>
    <w:rsid w:val="001D37F6"/>
    <w:rsid w:val="001D39DA"/>
    <w:rsid w:val="001D3B2B"/>
    <w:rsid w:val="001D421D"/>
    <w:rsid w:val="001D43D7"/>
    <w:rsid w:val="001D46C9"/>
    <w:rsid w:val="001D46CD"/>
    <w:rsid w:val="001D4D81"/>
    <w:rsid w:val="001D5C10"/>
    <w:rsid w:val="001D5F7C"/>
    <w:rsid w:val="001D6085"/>
    <w:rsid w:val="001D656A"/>
    <w:rsid w:val="001D6B33"/>
    <w:rsid w:val="001D6D0A"/>
    <w:rsid w:val="001D6E7D"/>
    <w:rsid w:val="001D7BF9"/>
    <w:rsid w:val="001E01AD"/>
    <w:rsid w:val="001E03A5"/>
    <w:rsid w:val="001E07E7"/>
    <w:rsid w:val="001E1399"/>
    <w:rsid w:val="001E1C3E"/>
    <w:rsid w:val="001E2541"/>
    <w:rsid w:val="001E2EED"/>
    <w:rsid w:val="001E4067"/>
    <w:rsid w:val="001E422E"/>
    <w:rsid w:val="001E5361"/>
    <w:rsid w:val="001E539F"/>
    <w:rsid w:val="001E54CF"/>
    <w:rsid w:val="001E56A5"/>
    <w:rsid w:val="001E59D8"/>
    <w:rsid w:val="001E5E48"/>
    <w:rsid w:val="001E64EA"/>
    <w:rsid w:val="001E740F"/>
    <w:rsid w:val="001E79B5"/>
    <w:rsid w:val="001E79BA"/>
    <w:rsid w:val="001E7B6B"/>
    <w:rsid w:val="001F03EF"/>
    <w:rsid w:val="001F065D"/>
    <w:rsid w:val="001F1364"/>
    <w:rsid w:val="001F13C6"/>
    <w:rsid w:val="001F15E7"/>
    <w:rsid w:val="001F1B73"/>
    <w:rsid w:val="001F1BC9"/>
    <w:rsid w:val="001F1F28"/>
    <w:rsid w:val="001F1F3F"/>
    <w:rsid w:val="001F1FD6"/>
    <w:rsid w:val="001F2EB3"/>
    <w:rsid w:val="001F2F96"/>
    <w:rsid w:val="001F3368"/>
    <w:rsid w:val="001F36ED"/>
    <w:rsid w:val="001F3CD0"/>
    <w:rsid w:val="001F4438"/>
    <w:rsid w:val="001F45ED"/>
    <w:rsid w:val="001F47DE"/>
    <w:rsid w:val="001F4DDB"/>
    <w:rsid w:val="001F537B"/>
    <w:rsid w:val="001F558D"/>
    <w:rsid w:val="001F6194"/>
    <w:rsid w:val="001F62FD"/>
    <w:rsid w:val="001F67B6"/>
    <w:rsid w:val="001F67BB"/>
    <w:rsid w:val="001F6943"/>
    <w:rsid w:val="001F6C10"/>
    <w:rsid w:val="001F6DB7"/>
    <w:rsid w:val="001F6DE5"/>
    <w:rsid w:val="001F7416"/>
    <w:rsid w:val="001F78B0"/>
    <w:rsid w:val="00200102"/>
    <w:rsid w:val="002006FB"/>
    <w:rsid w:val="002009AD"/>
    <w:rsid w:val="00200CAC"/>
    <w:rsid w:val="00200EA4"/>
    <w:rsid w:val="00201F6D"/>
    <w:rsid w:val="00202192"/>
    <w:rsid w:val="002022C6"/>
    <w:rsid w:val="00202474"/>
    <w:rsid w:val="0020312C"/>
    <w:rsid w:val="002032C6"/>
    <w:rsid w:val="00203331"/>
    <w:rsid w:val="0020386F"/>
    <w:rsid w:val="002038CC"/>
    <w:rsid w:val="00203BEC"/>
    <w:rsid w:val="00203CE1"/>
    <w:rsid w:val="00204771"/>
    <w:rsid w:val="002047D2"/>
    <w:rsid w:val="00204EA2"/>
    <w:rsid w:val="00205131"/>
    <w:rsid w:val="00205177"/>
    <w:rsid w:val="00205A5E"/>
    <w:rsid w:val="00205C5E"/>
    <w:rsid w:val="002062A6"/>
    <w:rsid w:val="002066A3"/>
    <w:rsid w:val="002066CE"/>
    <w:rsid w:val="00206C9B"/>
    <w:rsid w:val="00206DD0"/>
    <w:rsid w:val="00207385"/>
    <w:rsid w:val="00207ACF"/>
    <w:rsid w:val="00210103"/>
    <w:rsid w:val="00211058"/>
    <w:rsid w:val="002126E4"/>
    <w:rsid w:val="00212E95"/>
    <w:rsid w:val="00214AB7"/>
    <w:rsid w:val="0021516F"/>
    <w:rsid w:val="002156FD"/>
    <w:rsid w:val="00215B11"/>
    <w:rsid w:val="00215E0E"/>
    <w:rsid w:val="002160A9"/>
    <w:rsid w:val="00216480"/>
    <w:rsid w:val="002165F8"/>
    <w:rsid w:val="00216B69"/>
    <w:rsid w:val="00216C5D"/>
    <w:rsid w:val="00217244"/>
    <w:rsid w:val="00217403"/>
    <w:rsid w:val="00217D03"/>
    <w:rsid w:val="00220354"/>
    <w:rsid w:val="0022041E"/>
    <w:rsid w:val="00220DF8"/>
    <w:rsid w:val="00221002"/>
    <w:rsid w:val="00221525"/>
    <w:rsid w:val="002218ED"/>
    <w:rsid w:val="002219D3"/>
    <w:rsid w:val="00221A11"/>
    <w:rsid w:val="00222183"/>
    <w:rsid w:val="00222382"/>
    <w:rsid w:val="00222393"/>
    <w:rsid w:val="00223595"/>
    <w:rsid w:val="00223F1E"/>
    <w:rsid w:val="00224581"/>
    <w:rsid w:val="00224CC8"/>
    <w:rsid w:val="00224F02"/>
    <w:rsid w:val="00224F5B"/>
    <w:rsid w:val="002252D9"/>
    <w:rsid w:val="002259E4"/>
    <w:rsid w:val="00225CA4"/>
    <w:rsid w:val="00225E79"/>
    <w:rsid w:val="002260B7"/>
    <w:rsid w:val="002260C7"/>
    <w:rsid w:val="00226896"/>
    <w:rsid w:val="00226E8F"/>
    <w:rsid w:val="00226F3F"/>
    <w:rsid w:val="0022721D"/>
    <w:rsid w:val="002274C7"/>
    <w:rsid w:val="002304E6"/>
    <w:rsid w:val="00230BDD"/>
    <w:rsid w:val="00230C0B"/>
    <w:rsid w:val="00230CA9"/>
    <w:rsid w:val="002313F6"/>
    <w:rsid w:val="0023148B"/>
    <w:rsid w:val="00231744"/>
    <w:rsid w:val="00231B4C"/>
    <w:rsid w:val="0023205B"/>
    <w:rsid w:val="002322E7"/>
    <w:rsid w:val="00232853"/>
    <w:rsid w:val="00232EA2"/>
    <w:rsid w:val="002331DC"/>
    <w:rsid w:val="002339B8"/>
    <w:rsid w:val="00233ADD"/>
    <w:rsid w:val="00233D04"/>
    <w:rsid w:val="00233D79"/>
    <w:rsid w:val="00234160"/>
    <w:rsid w:val="0023432D"/>
    <w:rsid w:val="00234518"/>
    <w:rsid w:val="00235394"/>
    <w:rsid w:val="00235EA4"/>
    <w:rsid w:val="00236578"/>
    <w:rsid w:val="002367D8"/>
    <w:rsid w:val="00236CA4"/>
    <w:rsid w:val="0023735D"/>
    <w:rsid w:val="002373CE"/>
    <w:rsid w:val="0023799D"/>
    <w:rsid w:val="00237ACE"/>
    <w:rsid w:val="00237D3F"/>
    <w:rsid w:val="002404D4"/>
    <w:rsid w:val="00240C43"/>
    <w:rsid w:val="00240F0E"/>
    <w:rsid w:val="00241593"/>
    <w:rsid w:val="002415D4"/>
    <w:rsid w:val="002417A5"/>
    <w:rsid w:val="002418D2"/>
    <w:rsid w:val="00242E87"/>
    <w:rsid w:val="00243286"/>
    <w:rsid w:val="002433BB"/>
    <w:rsid w:val="002436DE"/>
    <w:rsid w:val="002439C0"/>
    <w:rsid w:val="00243CA3"/>
    <w:rsid w:val="00244439"/>
    <w:rsid w:val="00244731"/>
    <w:rsid w:val="00244784"/>
    <w:rsid w:val="00244AFA"/>
    <w:rsid w:val="00245434"/>
    <w:rsid w:val="002458EB"/>
    <w:rsid w:val="00246047"/>
    <w:rsid w:val="002460F3"/>
    <w:rsid w:val="002463F6"/>
    <w:rsid w:val="00246C2D"/>
    <w:rsid w:val="00246C83"/>
    <w:rsid w:val="00247156"/>
    <w:rsid w:val="00247664"/>
    <w:rsid w:val="002504C5"/>
    <w:rsid w:val="00250764"/>
    <w:rsid w:val="00250E47"/>
    <w:rsid w:val="0025167E"/>
    <w:rsid w:val="00252D6B"/>
    <w:rsid w:val="00252F73"/>
    <w:rsid w:val="00252FA7"/>
    <w:rsid w:val="00253072"/>
    <w:rsid w:val="0025335A"/>
    <w:rsid w:val="00254420"/>
    <w:rsid w:val="00254C32"/>
    <w:rsid w:val="002550B9"/>
    <w:rsid w:val="002555B0"/>
    <w:rsid w:val="00255AD4"/>
    <w:rsid w:val="002562FF"/>
    <w:rsid w:val="00256CF0"/>
    <w:rsid w:val="00256D42"/>
    <w:rsid w:val="0025720F"/>
    <w:rsid w:val="002576DE"/>
    <w:rsid w:val="00257AC4"/>
    <w:rsid w:val="00257ACB"/>
    <w:rsid w:val="00260213"/>
    <w:rsid w:val="002603B5"/>
    <w:rsid w:val="00260583"/>
    <w:rsid w:val="00260868"/>
    <w:rsid w:val="00260D57"/>
    <w:rsid w:val="002611BC"/>
    <w:rsid w:val="002613CA"/>
    <w:rsid w:val="0026184E"/>
    <w:rsid w:val="0026194C"/>
    <w:rsid w:val="00261AD1"/>
    <w:rsid w:val="00261C6B"/>
    <w:rsid w:val="0026211A"/>
    <w:rsid w:val="002622CB"/>
    <w:rsid w:val="002624A2"/>
    <w:rsid w:val="002628BC"/>
    <w:rsid w:val="00262CC5"/>
    <w:rsid w:val="00262F81"/>
    <w:rsid w:val="0026308A"/>
    <w:rsid w:val="0026314C"/>
    <w:rsid w:val="0026319F"/>
    <w:rsid w:val="002635C5"/>
    <w:rsid w:val="002638C2"/>
    <w:rsid w:val="002639F5"/>
    <w:rsid w:val="00263AD9"/>
    <w:rsid w:val="002645DF"/>
    <w:rsid w:val="002647CF"/>
    <w:rsid w:val="00264FEB"/>
    <w:rsid w:val="00265750"/>
    <w:rsid w:val="00265B4C"/>
    <w:rsid w:val="00265D63"/>
    <w:rsid w:val="00266170"/>
    <w:rsid w:val="00266668"/>
    <w:rsid w:val="0026694E"/>
    <w:rsid w:val="00267289"/>
    <w:rsid w:val="002672DD"/>
    <w:rsid w:val="00267828"/>
    <w:rsid w:val="00267E5F"/>
    <w:rsid w:val="00267EAB"/>
    <w:rsid w:val="002700DA"/>
    <w:rsid w:val="00270216"/>
    <w:rsid w:val="00270355"/>
    <w:rsid w:val="002711F0"/>
    <w:rsid w:val="0027225C"/>
    <w:rsid w:val="00272967"/>
    <w:rsid w:val="00272CF0"/>
    <w:rsid w:val="00273D69"/>
    <w:rsid w:val="0027461E"/>
    <w:rsid w:val="002746DF"/>
    <w:rsid w:val="00274922"/>
    <w:rsid w:val="00275088"/>
    <w:rsid w:val="002750AE"/>
    <w:rsid w:val="00275783"/>
    <w:rsid w:val="002758EA"/>
    <w:rsid w:val="002759A8"/>
    <w:rsid w:val="00275CF2"/>
    <w:rsid w:val="00275E23"/>
    <w:rsid w:val="00275E48"/>
    <w:rsid w:val="00276256"/>
    <w:rsid w:val="002763BD"/>
    <w:rsid w:val="002764AC"/>
    <w:rsid w:val="00276541"/>
    <w:rsid w:val="00276628"/>
    <w:rsid w:val="00276987"/>
    <w:rsid w:val="00276A84"/>
    <w:rsid w:val="00276F7C"/>
    <w:rsid w:val="002774F8"/>
    <w:rsid w:val="00277621"/>
    <w:rsid w:val="002776F8"/>
    <w:rsid w:val="00277C40"/>
    <w:rsid w:val="00280E65"/>
    <w:rsid w:val="002813FF"/>
    <w:rsid w:val="00281499"/>
    <w:rsid w:val="00281569"/>
    <w:rsid w:val="00281816"/>
    <w:rsid w:val="002822D5"/>
    <w:rsid w:val="0028289B"/>
    <w:rsid w:val="00282A1E"/>
    <w:rsid w:val="002830CB"/>
    <w:rsid w:val="0028347A"/>
    <w:rsid w:val="00283A7A"/>
    <w:rsid w:val="00283EFC"/>
    <w:rsid w:val="00283F96"/>
    <w:rsid w:val="002842E4"/>
    <w:rsid w:val="002848DF"/>
    <w:rsid w:val="0028565E"/>
    <w:rsid w:val="00285796"/>
    <w:rsid w:val="00285BCF"/>
    <w:rsid w:val="002865CD"/>
    <w:rsid w:val="002871A2"/>
    <w:rsid w:val="0028738A"/>
    <w:rsid w:val="00287888"/>
    <w:rsid w:val="002878CD"/>
    <w:rsid w:val="00287A09"/>
    <w:rsid w:val="00287C7C"/>
    <w:rsid w:val="0029061A"/>
    <w:rsid w:val="00290E38"/>
    <w:rsid w:val="002910ED"/>
    <w:rsid w:val="00291208"/>
    <w:rsid w:val="0029189A"/>
    <w:rsid w:val="0029204E"/>
    <w:rsid w:val="00292229"/>
    <w:rsid w:val="00292445"/>
    <w:rsid w:val="00292DDD"/>
    <w:rsid w:val="002945E8"/>
    <w:rsid w:val="0029467F"/>
    <w:rsid w:val="0029562A"/>
    <w:rsid w:val="00295F9D"/>
    <w:rsid w:val="0029660B"/>
    <w:rsid w:val="002973FD"/>
    <w:rsid w:val="00297479"/>
    <w:rsid w:val="002975FA"/>
    <w:rsid w:val="002A01A8"/>
    <w:rsid w:val="002A01F2"/>
    <w:rsid w:val="002A0951"/>
    <w:rsid w:val="002A0E6B"/>
    <w:rsid w:val="002A1176"/>
    <w:rsid w:val="002A12FE"/>
    <w:rsid w:val="002A1BF9"/>
    <w:rsid w:val="002A1F13"/>
    <w:rsid w:val="002A203A"/>
    <w:rsid w:val="002A2591"/>
    <w:rsid w:val="002A2BF5"/>
    <w:rsid w:val="002A3316"/>
    <w:rsid w:val="002A3532"/>
    <w:rsid w:val="002A3669"/>
    <w:rsid w:val="002A3808"/>
    <w:rsid w:val="002A4142"/>
    <w:rsid w:val="002A47AE"/>
    <w:rsid w:val="002A49DB"/>
    <w:rsid w:val="002A4F85"/>
    <w:rsid w:val="002A612F"/>
    <w:rsid w:val="002A68F5"/>
    <w:rsid w:val="002A6BB8"/>
    <w:rsid w:val="002A7D05"/>
    <w:rsid w:val="002A7EC5"/>
    <w:rsid w:val="002B023A"/>
    <w:rsid w:val="002B0DC0"/>
    <w:rsid w:val="002B1214"/>
    <w:rsid w:val="002B1942"/>
    <w:rsid w:val="002B1FB8"/>
    <w:rsid w:val="002B2088"/>
    <w:rsid w:val="002B20C7"/>
    <w:rsid w:val="002B2576"/>
    <w:rsid w:val="002B2B6F"/>
    <w:rsid w:val="002B3937"/>
    <w:rsid w:val="002B3965"/>
    <w:rsid w:val="002B3D0F"/>
    <w:rsid w:val="002B3F02"/>
    <w:rsid w:val="002B47C4"/>
    <w:rsid w:val="002B4AEA"/>
    <w:rsid w:val="002B4BD4"/>
    <w:rsid w:val="002B4E4C"/>
    <w:rsid w:val="002B61F0"/>
    <w:rsid w:val="002B6559"/>
    <w:rsid w:val="002B6833"/>
    <w:rsid w:val="002B75AE"/>
    <w:rsid w:val="002B769D"/>
    <w:rsid w:val="002B79C9"/>
    <w:rsid w:val="002C0042"/>
    <w:rsid w:val="002C0055"/>
    <w:rsid w:val="002C0106"/>
    <w:rsid w:val="002C023C"/>
    <w:rsid w:val="002C08CC"/>
    <w:rsid w:val="002C0FB1"/>
    <w:rsid w:val="002C144A"/>
    <w:rsid w:val="002C1475"/>
    <w:rsid w:val="002C17F0"/>
    <w:rsid w:val="002C1AFA"/>
    <w:rsid w:val="002C1B4C"/>
    <w:rsid w:val="002C1D06"/>
    <w:rsid w:val="002C1D4E"/>
    <w:rsid w:val="002C24E9"/>
    <w:rsid w:val="002C25AC"/>
    <w:rsid w:val="002C2BDA"/>
    <w:rsid w:val="002C3E82"/>
    <w:rsid w:val="002C42FC"/>
    <w:rsid w:val="002C4556"/>
    <w:rsid w:val="002C48D0"/>
    <w:rsid w:val="002C4956"/>
    <w:rsid w:val="002C49CC"/>
    <w:rsid w:val="002C4AEE"/>
    <w:rsid w:val="002C4C55"/>
    <w:rsid w:val="002C4E2A"/>
    <w:rsid w:val="002C4FFE"/>
    <w:rsid w:val="002C5053"/>
    <w:rsid w:val="002C5EFC"/>
    <w:rsid w:val="002C63E9"/>
    <w:rsid w:val="002C667F"/>
    <w:rsid w:val="002C6D69"/>
    <w:rsid w:val="002C756D"/>
    <w:rsid w:val="002C7ABE"/>
    <w:rsid w:val="002D0B18"/>
    <w:rsid w:val="002D0BC8"/>
    <w:rsid w:val="002D0E33"/>
    <w:rsid w:val="002D1052"/>
    <w:rsid w:val="002D1195"/>
    <w:rsid w:val="002D1243"/>
    <w:rsid w:val="002D124C"/>
    <w:rsid w:val="002D1250"/>
    <w:rsid w:val="002D14BD"/>
    <w:rsid w:val="002D16BD"/>
    <w:rsid w:val="002D1B75"/>
    <w:rsid w:val="002D2019"/>
    <w:rsid w:val="002D20D8"/>
    <w:rsid w:val="002D2177"/>
    <w:rsid w:val="002D261F"/>
    <w:rsid w:val="002D2688"/>
    <w:rsid w:val="002D2797"/>
    <w:rsid w:val="002D2EB2"/>
    <w:rsid w:val="002D2F61"/>
    <w:rsid w:val="002D3012"/>
    <w:rsid w:val="002D301C"/>
    <w:rsid w:val="002D30FE"/>
    <w:rsid w:val="002D3519"/>
    <w:rsid w:val="002D3758"/>
    <w:rsid w:val="002D48E5"/>
    <w:rsid w:val="002D4A5E"/>
    <w:rsid w:val="002D5011"/>
    <w:rsid w:val="002D5575"/>
    <w:rsid w:val="002D56DA"/>
    <w:rsid w:val="002D5FBE"/>
    <w:rsid w:val="002D64E7"/>
    <w:rsid w:val="002D668E"/>
    <w:rsid w:val="002D6711"/>
    <w:rsid w:val="002D6C01"/>
    <w:rsid w:val="002D6EC6"/>
    <w:rsid w:val="002D7726"/>
    <w:rsid w:val="002E050C"/>
    <w:rsid w:val="002E0769"/>
    <w:rsid w:val="002E08CC"/>
    <w:rsid w:val="002E0E01"/>
    <w:rsid w:val="002E16E4"/>
    <w:rsid w:val="002E16F7"/>
    <w:rsid w:val="002E1CE1"/>
    <w:rsid w:val="002E2D91"/>
    <w:rsid w:val="002E41D6"/>
    <w:rsid w:val="002E4844"/>
    <w:rsid w:val="002E4AB7"/>
    <w:rsid w:val="002E5CE2"/>
    <w:rsid w:val="002E5DDB"/>
    <w:rsid w:val="002E66F7"/>
    <w:rsid w:val="002E69FD"/>
    <w:rsid w:val="002E7101"/>
    <w:rsid w:val="002E73AE"/>
    <w:rsid w:val="002E740C"/>
    <w:rsid w:val="002E75C8"/>
    <w:rsid w:val="002E7C73"/>
    <w:rsid w:val="002F00DE"/>
    <w:rsid w:val="002F0192"/>
    <w:rsid w:val="002F05C6"/>
    <w:rsid w:val="002F060D"/>
    <w:rsid w:val="002F0663"/>
    <w:rsid w:val="002F0A4F"/>
    <w:rsid w:val="002F0C07"/>
    <w:rsid w:val="002F127A"/>
    <w:rsid w:val="002F17E1"/>
    <w:rsid w:val="002F1A4F"/>
    <w:rsid w:val="002F1C01"/>
    <w:rsid w:val="002F20C8"/>
    <w:rsid w:val="002F20E2"/>
    <w:rsid w:val="002F2896"/>
    <w:rsid w:val="002F28DA"/>
    <w:rsid w:val="002F297E"/>
    <w:rsid w:val="002F2B7E"/>
    <w:rsid w:val="002F3394"/>
    <w:rsid w:val="002F347B"/>
    <w:rsid w:val="002F3B62"/>
    <w:rsid w:val="002F3BD2"/>
    <w:rsid w:val="002F43F3"/>
    <w:rsid w:val="002F4AB0"/>
    <w:rsid w:val="002F609B"/>
    <w:rsid w:val="002F6150"/>
    <w:rsid w:val="002F65AA"/>
    <w:rsid w:val="002F66C5"/>
    <w:rsid w:val="002F69BC"/>
    <w:rsid w:val="002F6EBF"/>
    <w:rsid w:val="002F6FCE"/>
    <w:rsid w:val="002F71C1"/>
    <w:rsid w:val="002F7988"/>
    <w:rsid w:val="002F7EB3"/>
    <w:rsid w:val="002F7F57"/>
    <w:rsid w:val="002F7F79"/>
    <w:rsid w:val="0030161B"/>
    <w:rsid w:val="00301E7B"/>
    <w:rsid w:val="00302171"/>
    <w:rsid w:val="00302279"/>
    <w:rsid w:val="003039A5"/>
    <w:rsid w:val="003040EA"/>
    <w:rsid w:val="00304150"/>
    <w:rsid w:val="0030441A"/>
    <w:rsid w:val="003044F4"/>
    <w:rsid w:val="00304590"/>
    <w:rsid w:val="00305A81"/>
    <w:rsid w:val="003065E4"/>
    <w:rsid w:val="00306F9C"/>
    <w:rsid w:val="00307677"/>
    <w:rsid w:val="003078D3"/>
    <w:rsid w:val="00307BC5"/>
    <w:rsid w:val="00307C4F"/>
    <w:rsid w:val="00307C97"/>
    <w:rsid w:val="00307CCF"/>
    <w:rsid w:val="00307FD7"/>
    <w:rsid w:val="00310153"/>
    <w:rsid w:val="003105CA"/>
    <w:rsid w:val="00310C2A"/>
    <w:rsid w:val="00311713"/>
    <w:rsid w:val="00311BCF"/>
    <w:rsid w:val="00311EB5"/>
    <w:rsid w:val="00312282"/>
    <w:rsid w:val="003124E4"/>
    <w:rsid w:val="00312992"/>
    <w:rsid w:val="00312E8C"/>
    <w:rsid w:val="00313139"/>
    <w:rsid w:val="003131E0"/>
    <w:rsid w:val="00313866"/>
    <w:rsid w:val="00313A4D"/>
    <w:rsid w:val="0031421C"/>
    <w:rsid w:val="0031425C"/>
    <w:rsid w:val="00314C33"/>
    <w:rsid w:val="00314F6F"/>
    <w:rsid w:val="0031547D"/>
    <w:rsid w:val="00315EDA"/>
    <w:rsid w:val="0031675F"/>
    <w:rsid w:val="00316A53"/>
    <w:rsid w:val="00316BC0"/>
    <w:rsid w:val="00317459"/>
    <w:rsid w:val="00317A29"/>
    <w:rsid w:val="00320B16"/>
    <w:rsid w:val="00320F52"/>
    <w:rsid w:val="00321262"/>
    <w:rsid w:val="003217C4"/>
    <w:rsid w:val="00321ED5"/>
    <w:rsid w:val="00322065"/>
    <w:rsid w:val="00322BAD"/>
    <w:rsid w:val="0032353F"/>
    <w:rsid w:val="003236E6"/>
    <w:rsid w:val="0032383D"/>
    <w:rsid w:val="00323ADB"/>
    <w:rsid w:val="00323E91"/>
    <w:rsid w:val="00323F1E"/>
    <w:rsid w:val="00324327"/>
    <w:rsid w:val="00324922"/>
    <w:rsid w:val="00324C1B"/>
    <w:rsid w:val="00324E63"/>
    <w:rsid w:val="00324FBB"/>
    <w:rsid w:val="00325142"/>
    <w:rsid w:val="00325545"/>
    <w:rsid w:val="00325B1A"/>
    <w:rsid w:val="00325BC1"/>
    <w:rsid w:val="0032620D"/>
    <w:rsid w:val="00326AF5"/>
    <w:rsid w:val="00326D74"/>
    <w:rsid w:val="00327044"/>
    <w:rsid w:val="003272AE"/>
    <w:rsid w:val="00327490"/>
    <w:rsid w:val="003303F6"/>
    <w:rsid w:val="00330860"/>
    <w:rsid w:val="0033123C"/>
    <w:rsid w:val="0033163D"/>
    <w:rsid w:val="00331B7D"/>
    <w:rsid w:val="003320BC"/>
    <w:rsid w:val="003323C9"/>
    <w:rsid w:val="00332945"/>
    <w:rsid w:val="00332EBB"/>
    <w:rsid w:val="00332FAB"/>
    <w:rsid w:val="00333072"/>
    <w:rsid w:val="00333089"/>
    <w:rsid w:val="00333099"/>
    <w:rsid w:val="003340A0"/>
    <w:rsid w:val="003340DA"/>
    <w:rsid w:val="0033533E"/>
    <w:rsid w:val="00335450"/>
    <w:rsid w:val="00335D0F"/>
    <w:rsid w:val="00335DF0"/>
    <w:rsid w:val="00335EC2"/>
    <w:rsid w:val="00336557"/>
    <w:rsid w:val="003369ED"/>
    <w:rsid w:val="00336BF4"/>
    <w:rsid w:val="00336F2B"/>
    <w:rsid w:val="00337EB8"/>
    <w:rsid w:val="0034035D"/>
    <w:rsid w:val="0034059A"/>
    <w:rsid w:val="0034073A"/>
    <w:rsid w:val="003416D1"/>
    <w:rsid w:val="0034197C"/>
    <w:rsid w:val="00341E53"/>
    <w:rsid w:val="00341EB1"/>
    <w:rsid w:val="0034276D"/>
    <w:rsid w:val="00343114"/>
    <w:rsid w:val="0034322B"/>
    <w:rsid w:val="003434D0"/>
    <w:rsid w:val="00343CC8"/>
    <w:rsid w:val="00344466"/>
    <w:rsid w:val="0034465F"/>
    <w:rsid w:val="00344A3B"/>
    <w:rsid w:val="00344AD2"/>
    <w:rsid w:val="00344B19"/>
    <w:rsid w:val="00345554"/>
    <w:rsid w:val="00345755"/>
    <w:rsid w:val="00345961"/>
    <w:rsid w:val="00345C78"/>
    <w:rsid w:val="00345E7A"/>
    <w:rsid w:val="00346250"/>
    <w:rsid w:val="003467C8"/>
    <w:rsid w:val="00346B0E"/>
    <w:rsid w:val="00346ED3"/>
    <w:rsid w:val="00346F7A"/>
    <w:rsid w:val="003470C7"/>
    <w:rsid w:val="003470D9"/>
    <w:rsid w:val="003471FD"/>
    <w:rsid w:val="00347221"/>
    <w:rsid w:val="0034731E"/>
    <w:rsid w:val="0034769F"/>
    <w:rsid w:val="003479D0"/>
    <w:rsid w:val="00347BAE"/>
    <w:rsid w:val="00347CEA"/>
    <w:rsid w:val="00350070"/>
    <w:rsid w:val="003505E1"/>
    <w:rsid w:val="00350AAC"/>
    <w:rsid w:val="00350E60"/>
    <w:rsid w:val="0035120B"/>
    <w:rsid w:val="0035233A"/>
    <w:rsid w:val="00352342"/>
    <w:rsid w:val="00352853"/>
    <w:rsid w:val="00352CA6"/>
    <w:rsid w:val="00352DE1"/>
    <w:rsid w:val="0035332F"/>
    <w:rsid w:val="00353683"/>
    <w:rsid w:val="00353773"/>
    <w:rsid w:val="003538E6"/>
    <w:rsid w:val="00354946"/>
    <w:rsid w:val="00354B29"/>
    <w:rsid w:val="00354ECB"/>
    <w:rsid w:val="003553D3"/>
    <w:rsid w:val="00355CD8"/>
    <w:rsid w:val="00355DD8"/>
    <w:rsid w:val="00355F88"/>
    <w:rsid w:val="0035604E"/>
    <w:rsid w:val="00356495"/>
    <w:rsid w:val="0035713D"/>
    <w:rsid w:val="00357987"/>
    <w:rsid w:val="00357EFA"/>
    <w:rsid w:val="003603CB"/>
    <w:rsid w:val="003606C5"/>
    <w:rsid w:val="00360872"/>
    <w:rsid w:val="00360896"/>
    <w:rsid w:val="00360F61"/>
    <w:rsid w:val="003610C1"/>
    <w:rsid w:val="00361780"/>
    <w:rsid w:val="00361CB0"/>
    <w:rsid w:val="00361CCD"/>
    <w:rsid w:val="00361D6B"/>
    <w:rsid w:val="00361E86"/>
    <w:rsid w:val="00361F40"/>
    <w:rsid w:val="00361FEF"/>
    <w:rsid w:val="003625C0"/>
    <w:rsid w:val="00362978"/>
    <w:rsid w:val="00363208"/>
    <w:rsid w:val="00363E10"/>
    <w:rsid w:val="0036440B"/>
    <w:rsid w:val="00364728"/>
    <w:rsid w:val="0036522A"/>
    <w:rsid w:val="003658F6"/>
    <w:rsid w:val="00365B03"/>
    <w:rsid w:val="00366BDE"/>
    <w:rsid w:val="0036765C"/>
    <w:rsid w:val="0036770C"/>
    <w:rsid w:val="0036788B"/>
    <w:rsid w:val="00370273"/>
    <w:rsid w:val="00370C46"/>
    <w:rsid w:val="00371169"/>
    <w:rsid w:val="00371CE8"/>
    <w:rsid w:val="00371FD6"/>
    <w:rsid w:val="003726E2"/>
    <w:rsid w:val="003730D1"/>
    <w:rsid w:val="0037349A"/>
    <w:rsid w:val="00373597"/>
    <w:rsid w:val="00373748"/>
    <w:rsid w:val="0037374E"/>
    <w:rsid w:val="00373BE4"/>
    <w:rsid w:val="00373CE2"/>
    <w:rsid w:val="00373D74"/>
    <w:rsid w:val="00374D32"/>
    <w:rsid w:val="00374F12"/>
    <w:rsid w:val="0037509B"/>
    <w:rsid w:val="0037535B"/>
    <w:rsid w:val="00375372"/>
    <w:rsid w:val="0037551A"/>
    <w:rsid w:val="00375AD5"/>
    <w:rsid w:val="00376108"/>
    <w:rsid w:val="00376A69"/>
    <w:rsid w:val="00376C2B"/>
    <w:rsid w:val="00376E6D"/>
    <w:rsid w:val="0037797D"/>
    <w:rsid w:val="00377B2B"/>
    <w:rsid w:val="00377FDB"/>
    <w:rsid w:val="003800FC"/>
    <w:rsid w:val="00380404"/>
    <w:rsid w:val="003813F4"/>
    <w:rsid w:val="0038191E"/>
    <w:rsid w:val="003819D6"/>
    <w:rsid w:val="00381CAF"/>
    <w:rsid w:val="00381FD7"/>
    <w:rsid w:val="00381FEA"/>
    <w:rsid w:val="0038288B"/>
    <w:rsid w:val="00382B12"/>
    <w:rsid w:val="00382D9F"/>
    <w:rsid w:val="0038346A"/>
    <w:rsid w:val="00383CB8"/>
    <w:rsid w:val="00383E8C"/>
    <w:rsid w:val="00384694"/>
    <w:rsid w:val="0038481D"/>
    <w:rsid w:val="00384B43"/>
    <w:rsid w:val="00385199"/>
    <w:rsid w:val="00385971"/>
    <w:rsid w:val="00386048"/>
    <w:rsid w:val="0038617E"/>
    <w:rsid w:val="00387716"/>
    <w:rsid w:val="00387FC2"/>
    <w:rsid w:val="00390970"/>
    <w:rsid w:val="00390AC5"/>
    <w:rsid w:val="00391061"/>
    <w:rsid w:val="003913AE"/>
    <w:rsid w:val="00391C1E"/>
    <w:rsid w:val="00392286"/>
    <w:rsid w:val="00392478"/>
    <w:rsid w:val="0039299D"/>
    <w:rsid w:val="00392C47"/>
    <w:rsid w:val="00392D44"/>
    <w:rsid w:val="00393021"/>
    <w:rsid w:val="003930F2"/>
    <w:rsid w:val="003934D6"/>
    <w:rsid w:val="00394789"/>
    <w:rsid w:val="00394859"/>
    <w:rsid w:val="00394B24"/>
    <w:rsid w:val="003950A8"/>
    <w:rsid w:val="00395A25"/>
    <w:rsid w:val="00395C9D"/>
    <w:rsid w:val="00395E7D"/>
    <w:rsid w:val="00396359"/>
    <w:rsid w:val="003969EF"/>
    <w:rsid w:val="003976A9"/>
    <w:rsid w:val="003979FC"/>
    <w:rsid w:val="00397A44"/>
    <w:rsid w:val="003A0CB2"/>
    <w:rsid w:val="003A15E7"/>
    <w:rsid w:val="003A1B15"/>
    <w:rsid w:val="003A1C9B"/>
    <w:rsid w:val="003A1CC2"/>
    <w:rsid w:val="003A1F53"/>
    <w:rsid w:val="003A1F78"/>
    <w:rsid w:val="003A2106"/>
    <w:rsid w:val="003A2192"/>
    <w:rsid w:val="003A220D"/>
    <w:rsid w:val="003A22D7"/>
    <w:rsid w:val="003A25B5"/>
    <w:rsid w:val="003A31B9"/>
    <w:rsid w:val="003A33F3"/>
    <w:rsid w:val="003A3B95"/>
    <w:rsid w:val="003A44BA"/>
    <w:rsid w:val="003A4A47"/>
    <w:rsid w:val="003A4BD0"/>
    <w:rsid w:val="003A4CCD"/>
    <w:rsid w:val="003A4CE0"/>
    <w:rsid w:val="003A4D2B"/>
    <w:rsid w:val="003A4FB1"/>
    <w:rsid w:val="003A5303"/>
    <w:rsid w:val="003A55A9"/>
    <w:rsid w:val="003A5842"/>
    <w:rsid w:val="003A5EEF"/>
    <w:rsid w:val="003A6887"/>
    <w:rsid w:val="003A698A"/>
    <w:rsid w:val="003A7062"/>
    <w:rsid w:val="003A7948"/>
    <w:rsid w:val="003A7CF9"/>
    <w:rsid w:val="003A7F0B"/>
    <w:rsid w:val="003B0129"/>
    <w:rsid w:val="003B07D8"/>
    <w:rsid w:val="003B0F58"/>
    <w:rsid w:val="003B115A"/>
    <w:rsid w:val="003B1A9E"/>
    <w:rsid w:val="003B23C7"/>
    <w:rsid w:val="003B24F3"/>
    <w:rsid w:val="003B2B42"/>
    <w:rsid w:val="003B2B8C"/>
    <w:rsid w:val="003B382E"/>
    <w:rsid w:val="003B4F26"/>
    <w:rsid w:val="003B6102"/>
    <w:rsid w:val="003B668C"/>
    <w:rsid w:val="003B6E55"/>
    <w:rsid w:val="003B72BA"/>
    <w:rsid w:val="003B72C7"/>
    <w:rsid w:val="003B7C79"/>
    <w:rsid w:val="003C0A19"/>
    <w:rsid w:val="003C10F8"/>
    <w:rsid w:val="003C13EC"/>
    <w:rsid w:val="003C151B"/>
    <w:rsid w:val="003C15FF"/>
    <w:rsid w:val="003C2811"/>
    <w:rsid w:val="003C2816"/>
    <w:rsid w:val="003C299D"/>
    <w:rsid w:val="003C2D71"/>
    <w:rsid w:val="003C30FA"/>
    <w:rsid w:val="003C33C3"/>
    <w:rsid w:val="003C3494"/>
    <w:rsid w:val="003C3BAF"/>
    <w:rsid w:val="003C3C83"/>
    <w:rsid w:val="003C3CF4"/>
    <w:rsid w:val="003C3F7E"/>
    <w:rsid w:val="003C4894"/>
    <w:rsid w:val="003C4B4E"/>
    <w:rsid w:val="003C5113"/>
    <w:rsid w:val="003C5164"/>
    <w:rsid w:val="003C56D2"/>
    <w:rsid w:val="003C5B5A"/>
    <w:rsid w:val="003C6257"/>
    <w:rsid w:val="003C6847"/>
    <w:rsid w:val="003C7B76"/>
    <w:rsid w:val="003C7FE6"/>
    <w:rsid w:val="003D07EE"/>
    <w:rsid w:val="003D0BC4"/>
    <w:rsid w:val="003D0DD4"/>
    <w:rsid w:val="003D12F0"/>
    <w:rsid w:val="003D176B"/>
    <w:rsid w:val="003D1AE7"/>
    <w:rsid w:val="003D23EF"/>
    <w:rsid w:val="003D266B"/>
    <w:rsid w:val="003D26FE"/>
    <w:rsid w:val="003D2AFE"/>
    <w:rsid w:val="003D2F89"/>
    <w:rsid w:val="003D3174"/>
    <w:rsid w:val="003D33E1"/>
    <w:rsid w:val="003D382C"/>
    <w:rsid w:val="003D3B94"/>
    <w:rsid w:val="003D46BB"/>
    <w:rsid w:val="003D4D25"/>
    <w:rsid w:val="003D4D4E"/>
    <w:rsid w:val="003D4EC5"/>
    <w:rsid w:val="003D556B"/>
    <w:rsid w:val="003D5AA6"/>
    <w:rsid w:val="003D600A"/>
    <w:rsid w:val="003D607A"/>
    <w:rsid w:val="003D62E9"/>
    <w:rsid w:val="003D642E"/>
    <w:rsid w:val="003D670B"/>
    <w:rsid w:val="003D6A4C"/>
    <w:rsid w:val="003D6CBA"/>
    <w:rsid w:val="003D7057"/>
    <w:rsid w:val="003D7644"/>
    <w:rsid w:val="003D78AA"/>
    <w:rsid w:val="003D7D89"/>
    <w:rsid w:val="003D7F42"/>
    <w:rsid w:val="003E038C"/>
    <w:rsid w:val="003E0921"/>
    <w:rsid w:val="003E1933"/>
    <w:rsid w:val="003E1CC3"/>
    <w:rsid w:val="003E200E"/>
    <w:rsid w:val="003E288F"/>
    <w:rsid w:val="003E2C99"/>
    <w:rsid w:val="003E30F2"/>
    <w:rsid w:val="003E3269"/>
    <w:rsid w:val="003E3460"/>
    <w:rsid w:val="003E3749"/>
    <w:rsid w:val="003E3909"/>
    <w:rsid w:val="003E3DC0"/>
    <w:rsid w:val="003E3ED2"/>
    <w:rsid w:val="003E3FF9"/>
    <w:rsid w:val="003E48A7"/>
    <w:rsid w:val="003E4B96"/>
    <w:rsid w:val="003E502E"/>
    <w:rsid w:val="003E56ED"/>
    <w:rsid w:val="003E5920"/>
    <w:rsid w:val="003E5B6E"/>
    <w:rsid w:val="003E621D"/>
    <w:rsid w:val="003E6814"/>
    <w:rsid w:val="003E6D86"/>
    <w:rsid w:val="003E718F"/>
    <w:rsid w:val="003E7272"/>
    <w:rsid w:val="003E7D34"/>
    <w:rsid w:val="003F0011"/>
    <w:rsid w:val="003F0152"/>
    <w:rsid w:val="003F0E7C"/>
    <w:rsid w:val="003F1122"/>
    <w:rsid w:val="003F13AF"/>
    <w:rsid w:val="003F166E"/>
    <w:rsid w:val="003F1A35"/>
    <w:rsid w:val="003F1C00"/>
    <w:rsid w:val="003F23B5"/>
    <w:rsid w:val="003F2D16"/>
    <w:rsid w:val="003F36DD"/>
    <w:rsid w:val="003F37C5"/>
    <w:rsid w:val="003F3F3A"/>
    <w:rsid w:val="003F464C"/>
    <w:rsid w:val="003F493E"/>
    <w:rsid w:val="003F4EAE"/>
    <w:rsid w:val="003F5406"/>
    <w:rsid w:val="003F54A2"/>
    <w:rsid w:val="003F582E"/>
    <w:rsid w:val="003F5F81"/>
    <w:rsid w:val="003F64A3"/>
    <w:rsid w:val="003F685F"/>
    <w:rsid w:val="003F6ACC"/>
    <w:rsid w:val="003F6B08"/>
    <w:rsid w:val="003F6F28"/>
    <w:rsid w:val="003F775B"/>
    <w:rsid w:val="003F7CB2"/>
    <w:rsid w:val="004001F9"/>
    <w:rsid w:val="00400288"/>
    <w:rsid w:val="0040064C"/>
    <w:rsid w:val="004006EC"/>
    <w:rsid w:val="00401381"/>
    <w:rsid w:val="00401E2B"/>
    <w:rsid w:val="00401F35"/>
    <w:rsid w:val="0040226D"/>
    <w:rsid w:val="004028EA"/>
    <w:rsid w:val="00402E9F"/>
    <w:rsid w:val="00402FD0"/>
    <w:rsid w:val="00403104"/>
    <w:rsid w:val="00403121"/>
    <w:rsid w:val="0040366C"/>
    <w:rsid w:val="00403B16"/>
    <w:rsid w:val="00403B19"/>
    <w:rsid w:val="00404DBE"/>
    <w:rsid w:val="00404F08"/>
    <w:rsid w:val="0040518E"/>
    <w:rsid w:val="004053AC"/>
    <w:rsid w:val="00405A81"/>
    <w:rsid w:val="00405BA3"/>
    <w:rsid w:val="00405FC0"/>
    <w:rsid w:val="0040614D"/>
    <w:rsid w:val="00406899"/>
    <w:rsid w:val="004069FD"/>
    <w:rsid w:val="0040718E"/>
    <w:rsid w:val="0040771A"/>
    <w:rsid w:val="00410843"/>
    <w:rsid w:val="0041197B"/>
    <w:rsid w:val="00411A96"/>
    <w:rsid w:val="00411B77"/>
    <w:rsid w:val="0041271D"/>
    <w:rsid w:val="00413073"/>
    <w:rsid w:val="004131EE"/>
    <w:rsid w:val="0041329A"/>
    <w:rsid w:val="00413645"/>
    <w:rsid w:val="00413B57"/>
    <w:rsid w:val="0041411B"/>
    <w:rsid w:val="004145B3"/>
    <w:rsid w:val="00414B49"/>
    <w:rsid w:val="0041546E"/>
    <w:rsid w:val="0041555F"/>
    <w:rsid w:val="004157EB"/>
    <w:rsid w:val="00415BBD"/>
    <w:rsid w:val="00416026"/>
    <w:rsid w:val="00416641"/>
    <w:rsid w:val="00416AE9"/>
    <w:rsid w:val="00416F17"/>
    <w:rsid w:val="00417202"/>
    <w:rsid w:val="0041742C"/>
    <w:rsid w:val="00417A20"/>
    <w:rsid w:val="00417AA2"/>
    <w:rsid w:val="00417C7B"/>
    <w:rsid w:val="004206EB"/>
    <w:rsid w:val="004207E7"/>
    <w:rsid w:val="004209F7"/>
    <w:rsid w:val="0042101A"/>
    <w:rsid w:val="004211D0"/>
    <w:rsid w:val="0042129F"/>
    <w:rsid w:val="00421BF0"/>
    <w:rsid w:val="00421C26"/>
    <w:rsid w:val="004227DB"/>
    <w:rsid w:val="004227EA"/>
    <w:rsid w:val="00422A74"/>
    <w:rsid w:val="00422D54"/>
    <w:rsid w:val="00422D84"/>
    <w:rsid w:val="0042302D"/>
    <w:rsid w:val="00424420"/>
    <w:rsid w:val="00424AD9"/>
    <w:rsid w:val="00425978"/>
    <w:rsid w:val="00425C0A"/>
    <w:rsid w:val="00425FA2"/>
    <w:rsid w:val="004260E6"/>
    <w:rsid w:val="0042650A"/>
    <w:rsid w:val="004265F1"/>
    <w:rsid w:val="00426757"/>
    <w:rsid w:val="00426B41"/>
    <w:rsid w:val="00426C5D"/>
    <w:rsid w:val="00426F1B"/>
    <w:rsid w:val="00427443"/>
    <w:rsid w:val="0042749C"/>
    <w:rsid w:val="00430059"/>
    <w:rsid w:val="0043071D"/>
    <w:rsid w:val="0043091E"/>
    <w:rsid w:val="00430E49"/>
    <w:rsid w:val="004310E8"/>
    <w:rsid w:val="004310EC"/>
    <w:rsid w:val="00431BF2"/>
    <w:rsid w:val="0043201C"/>
    <w:rsid w:val="004323A0"/>
    <w:rsid w:val="004323EB"/>
    <w:rsid w:val="004324ED"/>
    <w:rsid w:val="00432551"/>
    <w:rsid w:val="004326FC"/>
    <w:rsid w:val="004327C4"/>
    <w:rsid w:val="00432C2F"/>
    <w:rsid w:val="00433094"/>
    <w:rsid w:val="00433391"/>
    <w:rsid w:val="00433884"/>
    <w:rsid w:val="004341D6"/>
    <w:rsid w:val="004341F7"/>
    <w:rsid w:val="004344A8"/>
    <w:rsid w:val="00434918"/>
    <w:rsid w:val="00434C00"/>
    <w:rsid w:val="00434C41"/>
    <w:rsid w:val="004355CF"/>
    <w:rsid w:val="00435713"/>
    <w:rsid w:val="004358ED"/>
    <w:rsid w:val="00436566"/>
    <w:rsid w:val="00436DF1"/>
    <w:rsid w:val="00437432"/>
    <w:rsid w:val="00437A78"/>
    <w:rsid w:val="00437D5D"/>
    <w:rsid w:val="00437E86"/>
    <w:rsid w:val="00437FC7"/>
    <w:rsid w:val="004406A6"/>
    <w:rsid w:val="004406D3"/>
    <w:rsid w:val="004415FC"/>
    <w:rsid w:val="00441D56"/>
    <w:rsid w:val="00441FEF"/>
    <w:rsid w:val="00442054"/>
    <w:rsid w:val="004424A8"/>
    <w:rsid w:val="00442604"/>
    <w:rsid w:val="00442696"/>
    <w:rsid w:val="00442728"/>
    <w:rsid w:val="0044317B"/>
    <w:rsid w:val="0044329D"/>
    <w:rsid w:val="00443868"/>
    <w:rsid w:val="00445451"/>
    <w:rsid w:val="0044554C"/>
    <w:rsid w:val="004456A2"/>
    <w:rsid w:val="00445708"/>
    <w:rsid w:val="0044593A"/>
    <w:rsid w:val="0044639C"/>
    <w:rsid w:val="00446F61"/>
    <w:rsid w:val="004476C5"/>
    <w:rsid w:val="00447FE3"/>
    <w:rsid w:val="00447FF4"/>
    <w:rsid w:val="0045029B"/>
    <w:rsid w:val="004503FD"/>
    <w:rsid w:val="0045067E"/>
    <w:rsid w:val="00450C79"/>
    <w:rsid w:val="00450D68"/>
    <w:rsid w:val="00450DA3"/>
    <w:rsid w:val="004517D9"/>
    <w:rsid w:val="00451E23"/>
    <w:rsid w:val="00451E5A"/>
    <w:rsid w:val="00451E7D"/>
    <w:rsid w:val="00452C10"/>
    <w:rsid w:val="00452C39"/>
    <w:rsid w:val="00452F85"/>
    <w:rsid w:val="0045354B"/>
    <w:rsid w:val="00453848"/>
    <w:rsid w:val="00453A57"/>
    <w:rsid w:val="004547D4"/>
    <w:rsid w:val="00454D09"/>
    <w:rsid w:val="00455128"/>
    <w:rsid w:val="00455272"/>
    <w:rsid w:val="00455388"/>
    <w:rsid w:val="00455597"/>
    <w:rsid w:val="004556DC"/>
    <w:rsid w:val="0045571F"/>
    <w:rsid w:val="00455896"/>
    <w:rsid w:val="004558A3"/>
    <w:rsid w:val="004559D5"/>
    <w:rsid w:val="00455AFF"/>
    <w:rsid w:val="00455F4D"/>
    <w:rsid w:val="00457C3A"/>
    <w:rsid w:val="00457C66"/>
    <w:rsid w:val="00457E1F"/>
    <w:rsid w:val="00460322"/>
    <w:rsid w:val="00460B0B"/>
    <w:rsid w:val="004610AD"/>
    <w:rsid w:val="00461412"/>
    <w:rsid w:val="00461EA2"/>
    <w:rsid w:val="00461EAB"/>
    <w:rsid w:val="00462349"/>
    <w:rsid w:val="00462C35"/>
    <w:rsid w:val="00462DBF"/>
    <w:rsid w:val="00462F36"/>
    <w:rsid w:val="0046306C"/>
    <w:rsid w:val="004637FE"/>
    <w:rsid w:val="0046452A"/>
    <w:rsid w:val="00464740"/>
    <w:rsid w:val="004649A0"/>
    <w:rsid w:val="00464D60"/>
    <w:rsid w:val="00465216"/>
    <w:rsid w:val="004656BC"/>
    <w:rsid w:val="00465AA6"/>
    <w:rsid w:val="00465DA0"/>
    <w:rsid w:val="00466349"/>
    <w:rsid w:val="004665F4"/>
    <w:rsid w:val="00466E23"/>
    <w:rsid w:val="0046743A"/>
    <w:rsid w:val="00467648"/>
    <w:rsid w:val="00467B86"/>
    <w:rsid w:val="00467C09"/>
    <w:rsid w:val="00467CDD"/>
    <w:rsid w:val="00467D1F"/>
    <w:rsid w:val="00467F36"/>
    <w:rsid w:val="004709E3"/>
    <w:rsid w:val="00470A6B"/>
    <w:rsid w:val="00470C7B"/>
    <w:rsid w:val="004711BF"/>
    <w:rsid w:val="00471380"/>
    <w:rsid w:val="00471779"/>
    <w:rsid w:val="00471A0D"/>
    <w:rsid w:val="00471CBB"/>
    <w:rsid w:val="004721A1"/>
    <w:rsid w:val="004724A5"/>
    <w:rsid w:val="004725D5"/>
    <w:rsid w:val="00472D00"/>
    <w:rsid w:val="00473C50"/>
    <w:rsid w:val="00473EFC"/>
    <w:rsid w:val="0047430F"/>
    <w:rsid w:val="004746ED"/>
    <w:rsid w:val="00474AD8"/>
    <w:rsid w:val="00475993"/>
    <w:rsid w:val="00475F57"/>
    <w:rsid w:val="00475FCB"/>
    <w:rsid w:val="00476448"/>
    <w:rsid w:val="004766BF"/>
    <w:rsid w:val="00476A4F"/>
    <w:rsid w:val="00476A57"/>
    <w:rsid w:val="00476E98"/>
    <w:rsid w:val="004772A5"/>
    <w:rsid w:val="004801E7"/>
    <w:rsid w:val="00480CBC"/>
    <w:rsid w:val="00480DBF"/>
    <w:rsid w:val="00481169"/>
    <w:rsid w:val="004811A9"/>
    <w:rsid w:val="004811DF"/>
    <w:rsid w:val="004815D2"/>
    <w:rsid w:val="00481B82"/>
    <w:rsid w:val="004821B9"/>
    <w:rsid w:val="00482437"/>
    <w:rsid w:val="004825B4"/>
    <w:rsid w:val="00482ECE"/>
    <w:rsid w:val="00483491"/>
    <w:rsid w:val="004837ED"/>
    <w:rsid w:val="00484099"/>
    <w:rsid w:val="004840F5"/>
    <w:rsid w:val="00484160"/>
    <w:rsid w:val="00484C1B"/>
    <w:rsid w:val="00484F4E"/>
    <w:rsid w:val="00485095"/>
    <w:rsid w:val="0048528B"/>
    <w:rsid w:val="00485734"/>
    <w:rsid w:val="0048582B"/>
    <w:rsid w:val="00485E87"/>
    <w:rsid w:val="004862EC"/>
    <w:rsid w:val="00487ADF"/>
    <w:rsid w:val="00487D91"/>
    <w:rsid w:val="00487EC7"/>
    <w:rsid w:val="00490062"/>
    <w:rsid w:val="00490666"/>
    <w:rsid w:val="00490F95"/>
    <w:rsid w:val="004913CB"/>
    <w:rsid w:val="004914A0"/>
    <w:rsid w:val="004921CD"/>
    <w:rsid w:val="004921FC"/>
    <w:rsid w:val="0049238E"/>
    <w:rsid w:val="00492640"/>
    <w:rsid w:val="00492BFD"/>
    <w:rsid w:val="00493032"/>
    <w:rsid w:val="0049303E"/>
    <w:rsid w:val="00493046"/>
    <w:rsid w:val="0049313E"/>
    <w:rsid w:val="00493709"/>
    <w:rsid w:val="004939D9"/>
    <w:rsid w:val="004939F0"/>
    <w:rsid w:val="00493D32"/>
    <w:rsid w:val="00493D4A"/>
    <w:rsid w:val="004943F8"/>
    <w:rsid w:val="004947CE"/>
    <w:rsid w:val="00494D48"/>
    <w:rsid w:val="00495D8A"/>
    <w:rsid w:val="004961D4"/>
    <w:rsid w:val="00496365"/>
    <w:rsid w:val="00497413"/>
    <w:rsid w:val="00497A03"/>
    <w:rsid w:val="00497CC4"/>
    <w:rsid w:val="00497CD6"/>
    <w:rsid w:val="00497D79"/>
    <w:rsid w:val="00497DA8"/>
    <w:rsid w:val="004A00A9"/>
    <w:rsid w:val="004A00B3"/>
    <w:rsid w:val="004A030D"/>
    <w:rsid w:val="004A04FD"/>
    <w:rsid w:val="004A0948"/>
    <w:rsid w:val="004A0ABC"/>
    <w:rsid w:val="004A0B9A"/>
    <w:rsid w:val="004A0C4C"/>
    <w:rsid w:val="004A0D8C"/>
    <w:rsid w:val="004A0E3D"/>
    <w:rsid w:val="004A1484"/>
    <w:rsid w:val="004A1931"/>
    <w:rsid w:val="004A1997"/>
    <w:rsid w:val="004A2A29"/>
    <w:rsid w:val="004A31A2"/>
    <w:rsid w:val="004A33FF"/>
    <w:rsid w:val="004A37AF"/>
    <w:rsid w:val="004A42CA"/>
    <w:rsid w:val="004A4412"/>
    <w:rsid w:val="004A469F"/>
    <w:rsid w:val="004A4C39"/>
    <w:rsid w:val="004A4CF8"/>
    <w:rsid w:val="004A4E99"/>
    <w:rsid w:val="004A5231"/>
    <w:rsid w:val="004A54C7"/>
    <w:rsid w:val="004A5BE2"/>
    <w:rsid w:val="004A6090"/>
    <w:rsid w:val="004A666E"/>
    <w:rsid w:val="004A6A24"/>
    <w:rsid w:val="004A73A4"/>
    <w:rsid w:val="004A76E3"/>
    <w:rsid w:val="004A7A5B"/>
    <w:rsid w:val="004B0B9F"/>
    <w:rsid w:val="004B0D5B"/>
    <w:rsid w:val="004B1273"/>
    <w:rsid w:val="004B19D3"/>
    <w:rsid w:val="004B1CA6"/>
    <w:rsid w:val="004B2319"/>
    <w:rsid w:val="004B289D"/>
    <w:rsid w:val="004B28F6"/>
    <w:rsid w:val="004B352B"/>
    <w:rsid w:val="004B3585"/>
    <w:rsid w:val="004B3EE0"/>
    <w:rsid w:val="004B524B"/>
    <w:rsid w:val="004B5263"/>
    <w:rsid w:val="004B53EE"/>
    <w:rsid w:val="004B5531"/>
    <w:rsid w:val="004B577C"/>
    <w:rsid w:val="004B5AA4"/>
    <w:rsid w:val="004B68E8"/>
    <w:rsid w:val="004B6DD6"/>
    <w:rsid w:val="004B6F7E"/>
    <w:rsid w:val="004B7133"/>
    <w:rsid w:val="004B7263"/>
    <w:rsid w:val="004B7792"/>
    <w:rsid w:val="004B7C05"/>
    <w:rsid w:val="004C011B"/>
    <w:rsid w:val="004C0960"/>
    <w:rsid w:val="004C0963"/>
    <w:rsid w:val="004C152C"/>
    <w:rsid w:val="004C181D"/>
    <w:rsid w:val="004C1A8E"/>
    <w:rsid w:val="004C1E37"/>
    <w:rsid w:val="004C23C2"/>
    <w:rsid w:val="004C260F"/>
    <w:rsid w:val="004C281B"/>
    <w:rsid w:val="004C37C8"/>
    <w:rsid w:val="004C409F"/>
    <w:rsid w:val="004C4533"/>
    <w:rsid w:val="004C47D0"/>
    <w:rsid w:val="004C562B"/>
    <w:rsid w:val="004C57D2"/>
    <w:rsid w:val="004C59B1"/>
    <w:rsid w:val="004C59E8"/>
    <w:rsid w:val="004C605B"/>
    <w:rsid w:val="004C665B"/>
    <w:rsid w:val="004C6746"/>
    <w:rsid w:val="004C7992"/>
    <w:rsid w:val="004C7AC8"/>
    <w:rsid w:val="004C7F4D"/>
    <w:rsid w:val="004D06CF"/>
    <w:rsid w:val="004D0D43"/>
    <w:rsid w:val="004D0E23"/>
    <w:rsid w:val="004D0F1B"/>
    <w:rsid w:val="004D1D6B"/>
    <w:rsid w:val="004D2287"/>
    <w:rsid w:val="004D22FB"/>
    <w:rsid w:val="004D2491"/>
    <w:rsid w:val="004D264B"/>
    <w:rsid w:val="004D264E"/>
    <w:rsid w:val="004D2855"/>
    <w:rsid w:val="004D2A98"/>
    <w:rsid w:val="004D2C03"/>
    <w:rsid w:val="004D2DB9"/>
    <w:rsid w:val="004D2DE3"/>
    <w:rsid w:val="004D2FD2"/>
    <w:rsid w:val="004D3173"/>
    <w:rsid w:val="004D32DC"/>
    <w:rsid w:val="004D3846"/>
    <w:rsid w:val="004D457F"/>
    <w:rsid w:val="004D4A3F"/>
    <w:rsid w:val="004D51DF"/>
    <w:rsid w:val="004D53FF"/>
    <w:rsid w:val="004D59E5"/>
    <w:rsid w:val="004D5D20"/>
    <w:rsid w:val="004D64A4"/>
    <w:rsid w:val="004D6CC6"/>
    <w:rsid w:val="004D7082"/>
    <w:rsid w:val="004D73E4"/>
    <w:rsid w:val="004D7607"/>
    <w:rsid w:val="004D778B"/>
    <w:rsid w:val="004D7836"/>
    <w:rsid w:val="004D7946"/>
    <w:rsid w:val="004E00E8"/>
    <w:rsid w:val="004E0109"/>
    <w:rsid w:val="004E03DD"/>
    <w:rsid w:val="004E062C"/>
    <w:rsid w:val="004E07CE"/>
    <w:rsid w:val="004E0EFF"/>
    <w:rsid w:val="004E1308"/>
    <w:rsid w:val="004E16F0"/>
    <w:rsid w:val="004E187E"/>
    <w:rsid w:val="004E1B68"/>
    <w:rsid w:val="004E1E42"/>
    <w:rsid w:val="004E2079"/>
    <w:rsid w:val="004E2D80"/>
    <w:rsid w:val="004E30DC"/>
    <w:rsid w:val="004E3377"/>
    <w:rsid w:val="004E3948"/>
    <w:rsid w:val="004E3C70"/>
    <w:rsid w:val="004E3FA9"/>
    <w:rsid w:val="004E44A6"/>
    <w:rsid w:val="004E4606"/>
    <w:rsid w:val="004E46F5"/>
    <w:rsid w:val="004E47C2"/>
    <w:rsid w:val="004E5399"/>
    <w:rsid w:val="004E5683"/>
    <w:rsid w:val="004E568C"/>
    <w:rsid w:val="004E5875"/>
    <w:rsid w:val="004E5B46"/>
    <w:rsid w:val="004E77F2"/>
    <w:rsid w:val="004F005D"/>
    <w:rsid w:val="004F066B"/>
    <w:rsid w:val="004F09BE"/>
    <w:rsid w:val="004F0C0C"/>
    <w:rsid w:val="004F1330"/>
    <w:rsid w:val="004F1AAB"/>
    <w:rsid w:val="004F1B9B"/>
    <w:rsid w:val="004F1D88"/>
    <w:rsid w:val="004F20A7"/>
    <w:rsid w:val="004F24AC"/>
    <w:rsid w:val="004F29A3"/>
    <w:rsid w:val="004F2C26"/>
    <w:rsid w:val="004F5132"/>
    <w:rsid w:val="004F63B8"/>
    <w:rsid w:val="004F6435"/>
    <w:rsid w:val="004F64A6"/>
    <w:rsid w:val="004F6979"/>
    <w:rsid w:val="004F6BC8"/>
    <w:rsid w:val="004F6DED"/>
    <w:rsid w:val="004F6E09"/>
    <w:rsid w:val="004F769C"/>
    <w:rsid w:val="005004FA"/>
    <w:rsid w:val="00500A59"/>
    <w:rsid w:val="00500BF5"/>
    <w:rsid w:val="00500C0C"/>
    <w:rsid w:val="00500D4E"/>
    <w:rsid w:val="00500F27"/>
    <w:rsid w:val="0050117A"/>
    <w:rsid w:val="0050197B"/>
    <w:rsid w:val="00501A77"/>
    <w:rsid w:val="005021E5"/>
    <w:rsid w:val="005022F8"/>
    <w:rsid w:val="00502C96"/>
    <w:rsid w:val="00503C6F"/>
    <w:rsid w:val="00504033"/>
    <w:rsid w:val="0050403B"/>
    <w:rsid w:val="005045EB"/>
    <w:rsid w:val="00504B62"/>
    <w:rsid w:val="00504B8B"/>
    <w:rsid w:val="00504D1D"/>
    <w:rsid w:val="005059BC"/>
    <w:rsid w:val="00505E2A"/>
    <w:rsid w:val="00506036"/>
    <w:rsid w:val="00506120"/>
    <w:rsid w:val="00506272"/>
    <w:rsid w:val="00506B9B"/>
    <w:rsid w:val="00507139"/>
    <w:rsid w:val="00507275"/>
    <w:rsid w:val="00507613"/>
    <w:rsid w:val="00507BEA"/>
    <w:rsid w:val="00507CD0"/>
    <w:rsid w:val="005103DE"/>
    <w:rsid w:val="00510548"/>
    <w:rsid w:val="00510A46"/>
    <w:rsid w:val="0051157C"/>
    <w:rsid w:val="00511583"/>
    <w:rsid w:val="005116D2"/>
    <w:rsid w:val="005118DC"/>
    <w:rsid w:val="005127AE"/>
    <w:rsid w:val="0051293A"/>
    <w:rsid w:val="0051294D"/>
    <w:rsid w:val="0051299C"/>
    <w:rsid w:val="00513371"/>
    <w:rsid w:val="00513A0F"/>
    <w:rsid w:val="00513CA4"/>
    <w:rsid w:val="00513CD0"/>
    <w:rsid w:val="00513F74"/>
    <w:rsid w:val="005141C6"/>
    <w:rsid w:val="0051461B"/>
    <w:rsid w:val="00514C06"/>
    <w:rsid w:val="005157FF"/>
    <w:rsid w:val="005160CE"/>
    <w:rsid w:val="0051650D"/>
    <w:rsid w:val="005167C4"/>
    <w:rsid w:val="00516D12"/>
    <w:rsid w:val="00516F14"/>
    <w:rsid w:val="00517197"/>
    <w:rsid w:val="005172EE"/>
    <w:rsid w:val="00517367"/>
    <w:rsid w:val="00520056"/>
    <w:rsid w:val="005201F3"/>
    <w:rsid w:val="00521291"/>
    <w:rsid w:val="00522CC0"/>
    <w:rsid w:val="005234D9"/>
    <w:rsid w:val="00523A81"/>
    <w:rsid w:val="00524757"/>
    <w:rsid w:val="005259EF"/>
    <w:rsid w:val="00525DEE"/>
    <w:rsid w:val="00525F56"/>
    <w:rsid w:val="00526173"/>
    <w:rsid w:val="00526BE4"/>
    <w:rsid w:val="005276FC"/>
    <w:rsid w:val="00527E77"/>
    <w:rsid w:val="00527EB3"/>
    <w:rsid w:val="00530268"/>
    <w:rsid w:val="0053099A"/>
    <w:rsid w:val="00530A27"/>
    <w:rsid w:val="00530BCC"/>
    <w:rsid w:val="00530D34"/>
    <w:rsid w:val="00531358"/>
    <w:rsid w:val="0053162B"/>
    <w:rsid w:val="00531BBD"/>
    <w:rsid w:val="0053220C"/>
    <w:rsid w:val="00532B42"/>
    <w:rsid w:val="005330A2"/>
    <w:rsid w:val="00534FA5"/>
    <w:rsid w:val="005351F9"/>
    <w:rsid w:val="0053530D"/>
    <w:rsid w:val="00535978"/>
    <w:rsid w:val="00535BF8"/>
    <w:rsid w:val="00535C09"/>
    <w:rsid w:val="005362E7"/>
    <w:rsid w:val="00536695"/>
    <w:rsid w:val="00536CCD"/>
    <w:rsid w:val="005400D9"/>
    <w:rsid w:val="005403F9"/>
    <w:rsid w:val="0054046D"/>
    <w:rsid w:val="0054122F"/>
    <w:rsid w:val="00541457"/>
    <w:rsid w:val="0054188B"/>
    <w:rsid w:val="00541F24"/>
    <w:rsid w:val="00542059"/>
    <w:rsid w:val="00542196"/>
    <w:rsid w:val="00542688"/>
    <w:rsid w:val="005427B2"/>
    <w:rsid w:val="00542A7E"/>
    <w:rsid w:val="00542DB1"/>
    <w:rsid w:val="00543379"/>
    <w:rsid w:val="00543838"/>
    <w:rsid w:val="00543AFA"/>
    <w:rsid w:val="00543AFD"/>
    <w:rsid w:val="00543C7E"/>
    <w:rsid w:val="0054421A"/>
    <w:rsid w:val="005442FD"/>
    <w:rsid w:val="00544BCC"/>
    <w:rsid w:val="00544E23"/>
    <w:rsid w:val="00545230"/>
    <w:rsid w:val="005452C6"/>
    <w:rsid w:val="00545717"/>
    <w:rsid w:val="00546085"/>
    <w:rsid w:val="00546473"/>
    <w:rsid w:val="005464D6"/>
    <w:rsid w:val="00546762"/>
    <w:rsid w:val="00546E87"/>
    <w:rsid w:val="00547A73"/>
    <w:rsid w:val="00547B7C"/>
    <w:rsid w:val="00547FDB"/>
    <w:rsid w:val="00550B07"/>
    <w:rsid w:val="00550E21"/>
    <w:rsid w:val="005510CC"/>
    <w:rsid w:val="00551287"/>
    <w:rsid w:val="00551362"/>
    <w:rsid w:val="00551A9D"/>
    <w:rsid w:val="00551D18"/>
    <w:rsid w:val="00552842"/>
    <w:rsid w:val="005528A1"/>
    <w:rsid w:val="005532AF"/>
    <w:rsid w:val="00553CF9"/>
    <w:rsid w:val="00553D45"/>
    <w:rsid w:val="00553E80"/>
    <w:rsid w:val="00554127"/>
    <w:rsid w:val="005541F5"/>
    <w:rsid w:val="0055478C"/>
    <w:rsid w:val="00554901"/>
    <w:rsid w:val="0055512B"/>
    <w:rsid w:val="00555DB9"/>
    <w:rsid w:val="0055678A"/>
    <w:rsid w:val="0055691B"/>
    <w:rsid w:val="0055715C"/>
    <w:rsid w:val="005572D5"/>
    <w:rsid w:val="00557339"/>
    <w:rsid w:val="00557717"/>
    <w:rsid w:val="005608F6"/>
    <w:rsid w:val="005609AC"/>
    <w:rsid w:val="00560C73"/>
    <w:rsid w:val="00560F0D"/>
    <w:rsid w:val="00560F52"/>
    <w:rsid w:val="00560F9F"/>
    <w:rsid w:val="00561083"/>
    <w:rsid w:val="00561A1C"/>
    <w:rsid w:val="00561C52"/>
    <w:rsid w:val="00562501"/>
    <w:rsid w:val="0056252D"/>
    <w:rsid w:val="005625D4"/>
    <w:rsid w:val="0056265A"/>
    <w:rsid w:val="005627E0"/>
    <w:rsid w:val="005629D1"/>
    <w:rsid w:val="00563579"/>
    <w:rsid w:val="00563628"/>
    <w:rsid w:val="005637C0"/>
    <w:rsid w:val="005637E5"/>
    <w:rsid w:val="00563C64"/>
    <w:rsid w:val="00563E94"/>
    <w:rsid w:val="00564D63"/>
    <w:rsid w:val="00565063"/>
    <w:rsid w:val="0056546B"/>
    <w:rsid w:val="005665F8"/>
    <w:rsid w:val="0056674F"/>
    <w:rsid w:val="00566832"/>
    <w:rsid w:val="005669C1"/>
    <w:rsid w:val="005674B1"/>
    <w:rsid w:val="00567607"/>
    <w:rsid w:val="00567B15"/>
    <w:rsid w:val="005702B2"/>
    <w:rsid w:val="00570344"/>
    <w:rsid w:val="0057078F"/>
    <w:rsid w:val="00570A2D"/>
    <w:rsid w:val="00570A3F"/>
    <w:rsid w:val="00571498"/>
    <w:rsid w:val="00571A39"/>
    <w:rsid w:val="0057208E"/>
    <w:rsid w:val="0057264B"/>
    <w:rsid w:val="0057285B"/>
    <w:rsid w:val="00572B9B"/>
    <w:rsid w:val="00573C91"/>
    <w:rsid w:val="00573E4C"/>
    <w:rsid w:val="0057490B"/>
    <w:rsid w:val="00574A7F"/>
    <w:rsid w:val="00574BDB"/>
    <w:rsid w:val="00574C26"/>
    <w:rsid w:val="00574E04"/>
    <w:rsid w:val="0057516B"/>
    <w:rsid w:val="00575705"/>
    <w:rsid w:val="00575CA9"/>
    <w:rsid w:val="00575CC4"/>
    <w:rsid w:val="00575CD2"/>
    <w:rsid w:val="0057610E"/>
    <w:rsid w:val="00576453"/>
    <w:rsid w:val="00576519"/>
    <w:rsid w:val="00576CEC"/>
    <w:rsid w:val="00576FF9"/>
    <w:rsid w:val="0057776A"/>
    <w:rsid w:val="00577F3B"/>
    <w:rsid w:val="0058033A"/>
    <w:rsid w:val="00580445"/>
    <w:rsid w:val="0058083F"/>
    <w:rsid w:val="00580858"/>
    <w:rsid w:val="005808E2"/>
    <w:rsid w:val="0058274B"/>
    <w:rsid w:val="00582FFB"/>
    <w:rsid w:val="00583F8F"/>
    <w:rsid w:val="0058449E"/>
    <w:rsid w:val="005844BB"/>
    <w:rsid w:val="0058468E"/>
    <w:rsid w:val="00584B1E"/>
    <w:rsid w:val="00584F51"/>
    <w:rsid w:val="00584FD7"/>
    <w:rsid w:val="005855C9"/>
    <w:rsid w:val="00585DB0"/>
    <w:rsid w:val="00586090"/>
    <w:rsid w:val="00586423"/>
    <w:rsid w:val="005866D9"/>
    <w:rsid w:val="00586E74"/>
    <w:rsid w:val="00587F82"/>
    <w:rsid w:val="00590300"/>
    <w:rsid w:val="005905C7"/>
    <w:rsid w:val="00591581"/>
    <w:rsid w:val="00591CB8"/>
    <w:rsid w:val="00592121"/>
    <w:rsid w:val="00592128"/>
    <w:rsid w:val="005927AD"/>
    <w:rsid w:val="005928A9"/>
    <w:rsid w:val="00592F5E"/>
    <w:rsid w:val="0059336C"/>
    <w:rsid w:val="00593605"/>
    <w:rsid w:val="005936F2"/>
    <w:rsid w:val="0059382A"/>
    <w:rsid w:val="00593E1B"/>
    <w:rsid w:val="00594ABD"/>
    <w:rsid w:val="00594BEA"/>
    <w:rsid w:val="005951EF"/>
    <w:rsid w:val="0059534B"/>
    <w:rsid w:val="005954D2"/>
    <w:rsid w:val="00595B2E"/>
    <w:rsid w:val="00595E8D"/>
    <w:rsid w:val="0059665B"/>
    <w:rsid w:val="005969F0"/>
    <w:rsid w:val="005977CA"/>
    <w:rsid w:val="00597BB6"/>
    <w:rsid w:val="00597CB3"/>
    <w:rsid w:val="00597FA9"/>
    <w:rsid w:val="005A0033"/>
    <w:rsid w:val="005A0168"/>
    <w:rsid w:val="005A065E"/>
    <w:rsid w:val="005A0ACB"/>
    <w:rsid w:val="005A1AE0"/>
    <w:rsid w:val="005A1BC5"/>
    <w:rsid w:val="005A1D48"/>
    <w:rsid w:val="005A27EA"/>
    <w:rsid w:val="005A352A"/>
    <w:rsid w:val="005A3815"/>
    <w:rsid w:val="005A3C5C"/>
    <w:rsid w:val="005A437A"/>
    <w:rsid w:val="005A4C4D"/>
    <w:rsid w:val="005A4F8C"/>
    <w:rsid w:val="005A528D"/>
    <w:rsid w:val="005A5717"/>
    <w:rsid w:val="005A57B0"/>
    <w:rsid w:val="005A6235"/>
    <w:rsid w:val="005A7C4E"/>
    <w:rsid w:val="005A7C83"/>
    <w:rsid w:val="005B025A"/>
    <w:rsid w:val="005B0482"/>
    <w:rsid w:val="005B065E"/>
    <w:rsid w:val="005B0808"/>
    <w:rsid w:val="005B0BA4"/>
    <w:rsid w:val="005B0C96"/>
    <w:rsid w:val="005B0F74"/>
    <w:rsid w:val="005B1676"/>
    <w:rsid w:val="005B16F5"/>
    <w:rsid w:val="005B1701"/>
    <w:rsid w:val="005B2056"/>
    <w:rsid w:val="005B2FD7"/>
    <w:rsid w:val="005B327F"/>
    <w:rsid w:val="005B33DC"/>
    <w:rsid w:val="005B42F9"/>
    <w:rsid w:val="005B4407"/>
    <w:rsid w:val="005B444B"/>
    <w:rsid w:val="005B46CB"/>
    <w:rsid w:val="005B48F5"/>
    <w:rsid w:val="005B4A43"/>
    <w:rsid w:val="005B4C89"/>
    <w:rsid w:val="005B4D15"/>
    <w:rsid w:val="005B5F39"/>
    <w:rsid w:val="005B6FD8"/>
    <w:rsid w:val="005B7AC0"/>
    <w:rsid w:val="005B7B04"/>
    <w:rsid w:val="005B7D5C"/>
    <w:rsid w:val="005C00DB"/>
    <w:rsid w:val="005C05A5"/>
    <w:rsid w:val="005C0767"/>
    <w:rsid w:val="005C1803"/>
    <w:rsid w:val="005C1918"/>
    <w:rsid w:val="005C1D19"/>
    <w:rsid w:val="005C32BA"/>
    <w:rsid w:val="005C3526"/>
    <w:rsid w:val="005C3858"/>
    <w:rsid w:val="005C3C7B"/>
    <w:rsid w:val="005C3F47"/>
    <w:rsid w:val="005C3F4C"/>
    <w:rsid w:val="005C4C34"/>
    <w:rsid w:val="005C4C6E"/>
    <w:rsid w:val="005C56E5"/>
    <w:rsid w:val="005C58B6"/>
    <w:rsid w:val="005C5DB5"/>
    <w:rsid w:val="005C5FBA"/>
    <w:rsid w:val="005C5FF0"/>
    <w:rsid w:val="005C6400"/>
    <w:rsid w:val="005C6513"/>
    <w:rsid w:val="005C65DD"/>
    <w:rsid w:val="005C6B35"/>
    <w:rsid w:val="005C6D1D"/>
    <w:rsid w:val="005C732E"/>
    <w:rsid w:val="005C7DDF"/>
    <w:rsid w:val="005D07AC"/>
    <w:rsid w:val="005D09BC"/>
    <w:rsid w:val="005D0AD6"/>
    <w:rsid w:val="005D12B8"/>
    <w:rsid w:val="005D17AB"/>
    <w:rsid w:val="005D1887"/>
    <w:rsid w:val="005D1929"/>
    <w:rsid w:val="005D1AAB"/>
    <w:rsid w:val="005D1CD0"/>
    <w:rsid w:val="005D1FA4"/>
    <w:rsid w:val="005D220B"/>
    <w:rsid w:val="005D227E"/>
    <w:rsid w:val="005D350A"/>
    <w:rsid w:val="005D55DD"/>
    <w:rsid w:val="005D5B23"/>
    <w:rsid w:val="005D5C8E"/>
    <w:rsid w:val="005D5D6D"/>
    <w:rsid w:val="005D6338"/>
    <w:rsid w:val="005D655F"/>
    <w:rsid w:val="005D6748"/>
    <w:rsid w:val="005D68DB"/>
    <w:rsid w:val="005D70C4"/>
    <w:rsid w:val="005D7769"/>
    <w:rsid w:val="005D788B"/>
    <w:rsid w:val="005D7C35"/>
    <w:rsid w:val="005D7DE4"/>
    <w:rsid w:val="005E018B"/>
    <w:rsid w:val="005E0344"/>
    <w:rsid w:val="005E10F2"/>
    <w:rsid w:val="005E1E1A"/>
    <w:rsid w:val="005E266C"/>
    <w:rsid w:val="005E26A1"/>
    <w:rsid w:val="005E2A79"/>
    <w:rsid w:val="005E2B4A"/>
    <w:rsid w:val="005E300B"/>
    <w:rsid w:val="005E31ED"/>
    <w:rsid w:val="005E350C"/>
    <w:rsid w:val="005E3670"/>
    <w:rsid w:val="005E3912"/>
    <w:rsid w:val="005E3B21"/>
    <w:rsid w:val="005E3D68"/>
    <w:rsid w:val="005E3FAA"/>
    <w:rsid w:val="005E44F9"/>
    <w:rsid w:val="005E452A"/>
    <w:rsid w:val="005E4CFC"/>
    <w:rsid w:val="005E517E"/>
    <w:rsid w:val="005E550D"/>
    <w:rsid w:val="005E5E1F"/>
    <w:rsid w:val="005E6613"/>
    <w:rsid w:val="005E68A3"/>
    <w:rsid w:val="005E699B"/>
    <w:rsid w:val="005E6A99"/>
    <w:rsid w:val="005E717E"/>
    <w:rsid w:val="005F021C"/>
    <w:rsid w:val="005F0231"/>
    <w:rsid w:val="005F044A"/>
    <w:rsid w:val="005F06E3"/>
    <w:rsid w:val="005F08AA"/>
    <w:rsid w:val="005F128F"/>
    <w:rsid w:val="005F12C1"/>
    <w:rsid w:val="005F13F0"/>
    <w:rsid w:val="005F1576"/>
    <w:rsid w:val="005F1E8B"/>
    <w:rsid w:val="005F1F48"/>
    <w:rsid w:val="005F1F94"/>
    <w:rsid w:val="005F1FE9"/>
    <w:rsid w:val="005F34BD"/>
    <w:rsid w:val="005F3CD0"/>
    <w:rsid w:val="005F3D6E"/>
    <w:rsid w:val="005F49E7"/>
    <w:rsid w:val="005F4D75"/>
    <w:rsid w:val="005F4FC6"/>
    <w:rsid w:val="005F4FD6"/>
    <w:rsid w:val="005F573E"/>
    <w:rsid w:val="005F5BA0"/>
    <w:rsid w:val="005F6611"/>
    <w:rsid w:val="005F668D"/>
    <w:rsid w:val="005F6954"/>
    <w:rsid w:val="005F699C"/>
    <w:rsid w:val="005F6B3B"/>
    <w:rsid w:val="005F6D43"/>
    <w:rsid w:val="005F767C"/>
    <w:rsid w:val="005F7C24"/>
    <w:rsid w:val="005F7D06"/>
    <w:rsid w:val="00600258"/>
    <w:rsid w:val="0060061F"/>
    <w:rsid w:val="0060125B"/>
    <w:rsid w:val="00601770"/>
    <w:rsid w:val="0060249B"/>
    <w:rsid w:val="006025C8"/>
    <w:rsid w:val="00602B6C"/>
    <w:rsid w:val="00602E32"/>
    <w:rsid w:val="00603C52"/>
    <w:rsid w:val="00603CAC"/>
    <w:rsid w:val="00603F68"/>
    <w:rsid w:val="0060408A"/>
    <w:rsid w:val="0060413B"/>
    <w:rsid w:val="00604231"/>
    <w:rsid w:val="0060478E"/>
    <w:rsid w:val="00605429"/>
    <w:rsid w:val="00605461"/>
    <w:rsid w:val="00605D69"/>
    <w:rsid w:val="00606275"/>
    <w:rsid w:val="00606EFF"/>
    <w:rsid w:val="0060704A"/>
    <w:rsid w:val="00607624"/>
    <w:rsid w:val="00607651"/>
    <w:rsid w:val="0061018D"/>
    <w:rsid w:val="00610836"/>
    <w:rsid w:val="006108C7"/>
    <w:rsid w:val="00610903"/>
    <w:rsid w:val="00610DA2"/>
    <w:rsid w:val="006111B6"/>
    <w:rsid w:val="0061152E"/>
    <w:rsid w:val="006115B3"/>
    <w:rsid w:val="00611957"/>
    <w:rsid w:val="00611A10"/>
    <w:rsid w:val="00611D4B"/>
    <w:rsid w:val="006120C7"/>
    <w:rsid w:val="00612298"/>
    <w:rsid w:val="00612C0E"/>
    <w:rsid w:val="00614279"/>
    <w:rsid w:val="00614E12"/>
    <w:rsid w:val="00615124"/>
    <w:rsid w:val="00616558"/>
    <w:rsid w:val="006169E2"/>
    <w:rsid w:val="00616BB0"/>
    <w:rsid w:val="00616CCA"/>
    <w:rsid w:val="006170CB"/>
    <w:rsid w:val="0061769C"/>
    <w:rsid w:val="0061773D"/>
    <w:rsid w:val="00617C6F"/>
    <w:rsid w:val="00617F5D"/>
    <w:rsid w:val="006204D3"/>
    <w:rsid w:val="0062088E"/>
    <w:rsid w:val="00620DDA"/>
    <w:rsid w:val="0062103E"/>
    <w:rsid w:val="00621487"/>
    <w:rsid w:val="00621C7A"/>
    <w:rsid w:val="00621CF2"/>
    <w:rsid w:val="006222CD"/>
    <w:rsid w:val="00624008"/>
    <w:rsid w:val="00624147"/>
    <w:rsid w:val="006241E5"/>
    <w:rsid w:val="0062451B"/>
    <w:rsid w:val="0062583F"/>
    <w:rsid w:val="00625903"/>
    <w:rsid w:val="00625C5A"/>
    <w:rsid w:val="00625D29"/>
    <w:rsid w:val="006261EE"/>
    <w:rsid w:val="00626F03"/>
    <w:rsid w:val="00626F15"/>
    <w:rsid w:val="0062746A"/>
    <w:rsid w:val="0062772E"/>
    <w:rsid w:val="00627E99"/>
    <w:rsid w:val="0063014C"/>
    <w:rsid w:val="006302BC"/>
    <w:rsid w:val="00630489"/>
    <w:rsid w:val="006306D8"/>
    <w:rsid w:val="00630BBB"/>
    <w:rsid w:val="00631213"/>
    <w:rsid w:val="0063122F"/>
    <w:rsid w:val="00631D59"/>
    <w:rsid w:val="00631E9F"/>
    <w:rsid w:val="006320AA"/>
    <w:rsid w:val="006320B2"/>
    <w:rsid w:val="006327A4"/>
    <w:rsid w:val="00632E0B"/>
    <w:rsid w:val="00632E0E"/>
    <w:rsid w:val="00632E1F"/>
    <w:rsid w:val="00632F11"/>
    <w:rsid w:val="0063384D"/>
    <w:rsid w:val="00633A5B"/>
    <w:rsid w:val="00633F88"/>
    <w:rsid w:val="00634135"/>
    <w:rsid w:val="00634240"/>
    <w:rsid w:val="006346D3"/>
    <w:rsid w:val="00635A11"/>
    <w:rsid w:val="00635BB5"/>
    <w:rsid w:val="00636360"/>
    <w:rsid w:val="00636BEB"/>
    <w:rsid w:val="00637421"/>
    <w:rsid w:val="0063744F"/>
    <w:rsid w:val="00637870"/>
    <w:rsid w:val="00637B7E"/>
    <w:rsid w:val="00640307"/>
    <w:rsid w:val="006405F8"/>
    <w:rsid w:val="0064073B"/>
    <w:rsid w:val="00640AAC"/>
    <w:rsid w:val="0064103A"/>
    <w:rsid w:val="00641075"/>
    <w:rsid w:val="0064176A"/>
    <w:rsid w:val="006419EE"/>
    <w:rsid w:val="00641F4A"/>
    <w:rsid w:val="006422C9"/>
    <w:rsid w:val="00642C3B"/>
    <w:rsid w:val="00642C6B"/>
    <w:rsid w:val="00642FCE"/>
    <w:rsid w:val="006433F7"/>
    <w:rsid w:val="0064366B"/>
    <w:rsid w:val="00643836"/>
    <w:rsid w:val="00644006"/>
    <w:rsid w:val="006442C9"/>
    <w:rsid w:val="006443DF"/>
    <w:rsid w:val="006450A2"/>
    <w:rsid w:val="006452A1"/>
    <w:rsid w:val="006453F5"/>
    <w:rsid w:val="00645543"/>
    <w:rsid w:val="00645D8A"/>
    <w:rsid w:val="0064603D"/>
    <w:rsid w:val="00646136"/>
    <w:rsid w:val="006461F1"/>
    <w:rsid w:val="00646322"/>
    <w:rsid w:val="00646353"/>
    <w:rsid w:val="00646A9E"/>
    <w:rsid w:val="00646B7A"/>
    <w:rsid w:val="006470B6"/>
    <w:rsid w:val="00647139"/>
    <w:rsid w:val="00647552"/>
    <w:rsid w:val="00647AC0"/>
    <w:rsid w:val="00647F4B"/>
    <w:rsid w:val="00650318"/>
    <w:rsid w:val="00650413"/>
    <w:rsid w:val="00650574"/>
    <w:rsid w:val="00650C8F"/>
    <w:rsid w:val="00650D34"/>
    <w:rsid w:val="00650E1C"/>
    <w:rsid w:val="00651062"/>
    <w:rsid w:val="006510DC"/>
    <w:rsid w:val="0065156E"/>
    <w:rsid w:val="006516D9"/>
    <w:rsid w:val="006517B0"/>
    <w:rsid w:val="006518EA"/>
    <w:rsid w:val="00651A77"/>
    <w:rsid w:val="00651D3A"/>
    <w:rsid w:val="00651FD4"/>
    <w:rsid w:val="00651FFD"/>
    <w:rsid w:val="00652016"/>
    <w:rsid w:val="00652047"/>
    <w:rsid w:val="0065205D"/>
    <w:rsid w:val="006525A1"/>
    <w:rsid w:val="00652858"/>
    <w:rsid w:val="006528B9"/>
    <w:rsid w:val="00652AC4"/>
    <w:rsid w:val="006531B5"/>
    <w:rsid w:val="0065352B"/>
    <w:rsid w:val="00653574"/>
    <w:rsid w:val="00653932"/>
    <w:rsid w:val="006539A3"/>
    <w:rsid w:val="00653E17"/>
    <w:rsid w:val="00654C46"/>
    <w:rsid w:val="00654DEE"/>
    <w:rsid w:val="00654FB7"/>
    <w:rsid w:val="006552D8"/>
    <w:rsid w:val="006554CB"/>
    <w:rsid w:val="006558EF"/>
    <w:rsid w:val="00655975"/>
    <w:rsid w:val="00655CBD"/>
    <w:rsid w:val="00655DC5"/>
    <w:rsid w:val="0065619F"/>
    <w:rsid w:val="006563A5"/>
    <w:rsid w:val="00656527"/>
    <w:rsid w:val="00656CAF"/>
    <w:rsid w:val="0065709A"/>
    <w:rsid w:val="006570E1"/>
    <w:rsid w:val="00657563"/>
    <w:rsid w:val="00657ACC"/>
    <w:rsid w:val="00660A1F"/>
    <w:rsid w:val="00660BC1"/>
    <w:rsid w:val="00660C0D"/>
    <w:rsid w:val="00660C12"/>
    <w:rsid w:val="00661283"/>
    <w:rsid w:val="0066171F"/>
    <w:rsid w:val="00661971"/>
    <w:rsid w:val="00662083"/>
    <w:rsid w:val="0066232A"/>
    <w:rsid w:val="00662609"/>
    <w:rsid w:val="00662691"/>
    <w:rsid w:val="00662833"/>
    <w:rsid w:val="0066344E"/>
    <w:rsid w:val="0066392E"/>
    <w:rsid w:val="00663D69"/>
    <w:rsid w:val="00664115"/>
    <w:rsid w:val="00664181"/>
    <w:rsid w:val="00664183"/>
    <w:rsid w:val="00664340"/>
    <w:rsid w:val="006643A8"/>
    <w:rsid w:val="0066521D"/>
    <w:rsid w:val="006655DF"/>
    <w:rsid w:val="00665B78"/>
    <w:rsid w:val="00665C5A"/>
    <w:rsid w:val="0066682D"/>
    <w:rsid w:val="006671AB"/>
    <w:rsid w:val="00667280"/>
    <w:rsid w:val="0066787B"/>
    <w:rsid w:val="0066788F"/>
    <w:rsid w:val="00667BC6"/>
    <w:rsid w:val="00667EB0"/>
    <w:rsid w:val="006703BC"/>
    <w:rsid w:val="00670567"/>
    <w:rsid w:val="00670930"/>
    <w:rsid w:val="00670B26"/>
    <w:rsid w:val="0067177D"/>
    <w:rsid w:val="00671D6E"/>
    <w:rsid w:val="0067211E"/>
    <w:rsid w:val="00672622"/>
    <w:rsid w:val="00673005"/>
    <w:rsid w:val="006731BD"/>
    <w:rsid w:val="00673658"/>
    <w:rsid w:val="006744C6"/>
    <w:rsid w:val="00674625"/>
    <w:rsid w:val="00674A86"/>
    <w:rsid w:val="00674D7E"/>
    <w:rsid w:val="00674EFF"/>
    <w:rsid w:val="006754F0"/>
    <w:rsid w:val="006758EB"/>
    <w:rsid w:val="00675B3B"/>
    <w:rsid w:val="00676307"/>
    <w:rsid w:val="00676924"/>
    <w:rsid w:val="00676B9E"/>
    <w:rsid w:val="00676BE2"/>
    <w:rsid w:val="006770D3"/>
    <w:rsid w:val="006771F1"/>
    <w:rsid w:val="0067792F"/>
    <w:rsid w:val="00677CE4"/>
    <w:rsid w:val="00680080"/>
    <w:rsid w:val="006812D1"/>
    <w:rsid w:val="0068179F"/>
    <w:rsid w:val="006822B7"/>
    <w:rsid w:val="00682792"/>
    <w:rsid w:val="00683874"/>
    <w:rsid w:val="00683C35"/>
    <w:rsid w:val="00683D3A"/>
    <w:rsid w:val="00683F19"/>
    <w:rsid w:val="0068432E"/>
    <w:rsid w:val="00684351"/>
    <w:rsid w:val="006846A7"/>
    <w:rsid w:val="00684E4B"/>
    <w:rsid w:val="0068587A"/>
    <w:rsid w:val="006862AC"/>
    <w:rsid w:val="006871C1"/>
    <w:rsid w:val="006871E7"/>
    <w:rsid w:val="00687604"/>
    <w:rsid w:val="0068769E"/>
    <w:rsid w:val="00687C56"/>
    <w:rsid w:val="006904C2"/>
    <w:rsid w:val="00690C46"/>
    <w:rsid w:val="006912F7"/>
    <w:rsid w:val="00691528"/>
    <w:rsid w:val="00691707"/>
    <w:rsid w:val="0069277C"/>
    <w:rsid w:val="0069285E"/>
    <w:rsid w:val="00692C49"/>
    <w:rsid w:val="00692CF4"/>
    <w:rsid w:val="00692D12"/>
    <w:rsid w:val="00693C46"/>
    <w:rsid w:val="00694248"/>
    <w:rsid w:val="006942F2"/>
    <w:rsid w:val="00694A4D"/>
    <w:rsid w:val="00694B1C"/>
    <w:rsid w:val="00695234"/>
    <w:rsid w:val="00695294"/>
    <w:rsid w:val="006957FB"/>
    <w:rsid w:val="00696195"/>
    <w:rsid w:val="006965EA"/>
    <w:rsid w:val="006965EF"/>
    <w:rsid w:val="00696DC9"/>
    <w:rsid w:val="006970A0"/>
    <w:rsid w:val="00697494"/>
    <w:rsid w:val="006975C6"/>
    <w:rsid w:val="0069771F"/>
    <w:rsid w:val="00697A4B"/>
    <w:rsid w:val="00697B97"/>
    <w:rsid w:val="006A057C"/>
    <w:rsid w:val="006A0E8C"/>
    <w:rsid w:val="006A11B0"/>
    <w:rsid w:val="006A1243"/>
    <w:rsid w:val="006A13F3"/>
    <w:rsid w:val="006A1402"/>
    <w:rsid w:val="006A1561"/>
    <w:rsid w:val="006A1E45"/>
    <w:rsid w:val="006A2CB3"/>
    <w:rsid w:val="006A2E8A"/>
    <w:rsid w:val="006A33DF"/>
    <w:rsid w:val="006A348F"/>
    <w:rsid w:val="006A398C"/>
    <w:rsid w:val="006A3D6B"/>
    <w:rsid w:val="006A4DEB"/>
    <w:rsid w:val="006A4E29"/>
    <w:rsid w:val="006A50EE"/>
    <w:rsid w:val="006A5890"/>
    <w:rsid w:val="006A5914"/>
    <w:rsid w:val="006A5C01"/>
    <w:rsid w:val="006A6855"/>
    <w:rsid w:val="006A6891"/>
    <w:rsid w:val="006A6CEB"/>
    <w:rsid w:val="006A7203"/>
    <w:rsid w:val="006A73A5"/>
    <w:rsid w:val="006A73E8"/>
    <w:rsid w:val="006A75D4"/>
    <w:rsid w:val="006A776A"/>
    <w:rsid w:val="006A79F9"/>
    <w:rsid w:val="006B021B"/>
    <w:rsid w:val="006B19CA"/>
    <w:rsid w:val="006B1B64"/>
    <w:rsid w:val="006B1FA1"/>
    <w:rsid w:val="006B249C"/>
    <w:rsid w:val="006B2575"/>
    <w:rsid w:val="006B29C0"/>
    <w:rsid w:val="006B2C4D"/>
    <w:rsid w:val="006B2ECD"/>
    <w:rsid w:val="006B42C2"/>
    <w:rsid w:val="006B4325"/>
    <w:rsid w:val="006B43BB"/>
    <w:rsid w:val="006B4CD0"/>
    <w:rsid w:val="006B523A"/>
    <w:rsid w:val="006B5449"/>
    <w:rsid w:val="006B59F4"/>
    <w:rsid w:val="006B5FA7"/>
    <w:rsid w:val="006B60B5"/>
    <w:rsid w:val="006B6118"/>
    <w:rsid w:val="006B63C6"/>
    <w:rsid w:val="006B711C"/>
    <w:rsid w:val="006B7A6E"/>
    <w:rsid w:val="006B7E5B"/>
    <w:rsid w:val="006C0950"/>
    <w:rsid w:val="006C12DB"/>
    <w:rsid w:val="006C1324"/>
    <w:rsid w:val="006C138A"/>
    <w:rsid w:val="006C1732"/>
    <w:rsid w:val="006C1C32"/>
    <w:rsid w:val="006C1DA0"/>
    <w:rsid w:val="006C24FA"/>
    <w:rsid w:val="006C2A12"/>
    <w:rsid w:val="006C3208"/>
    <w:rsid w:val="006C3852"/>
    <w:rsid w:val="006C4448"/>
    <w:rsid w:val="006C49D2"/>
    <w:rsid w:val="006C49EE"/>
    <w:rsid w:val="006C555E"/>
    <w:rsid w:val="006C59DF"/>
    <w:rsid w:val="006C5D84"/>
    <w:rsid w:val="006C6274"/>
    <w:rsid w:val="006C64F8"/>
    <w:rsid w:val="006C659E"/>
    <w:rsid w:val="006C67C5"/>
    <w:rsid w:val="006C6D5B"/>
    <w:rsid w:val="006C6DE5"/>
    <w:rsid w:val="006C709F"/>
    <w:rsid w:val="006C7199"/>
    <w:rsid w:val="006C7F0A"/>
    <w:rsid w:val="006D1157"/>
    <w:rsid w:val="006D1540"/>
    <w:rsid w:val="006D22FE"/>
    <w:rsid w:val="006D2400"/>
    <w:rsid w:val="006D2716"/>
    <w:rsid w:val="006D3584"/>
    <w:rsid w:val="006D3836"/>
    <w:rsid w:val="006D3E1B"/>
    <w:rsid w:val="006D42B7"/>
    <w:rsid w:val="006D45AB"/>
    <w:rsid w:val="006D47EE"/>
    <w:rsid w:val="006D62C6"/>
    <w:rsid w:val="006D647F"/>
    <w:rsid w:val="006D6632"/>
    <w:rsid w:val="006D6777"/>
    <w:rsid w:val="006D6A9E"/>
    <w:rsid w:val="006D6E78"/>
    <w:rsid w:val="006D7032"/>
    <w:rsid w:val="006D7155"/>
    <w:rsid w:val="006D7261"/>
    <w:rsid w:val="006D7BDF"/>
    <w:rsid w:val="006D7DA1"/>
    <w:rsid w:val="006E006F"/>
    <w:rsid w:val="006E09B6"/>
    <w:rsid w:val="006E16E0"/>
    <w:rsid w:val="006E27D6"/>
    <w:rsid w:val="006E2DD2"/>
    <w:rsid w:val="006E2E7E"/>
    <w:rsid w:val="006E2EFB"/>
    <w:rsid w:val="006E2F76"/>
    <w:rsid w:val="006E33CC"/>
    <w:rsid w:val="006E376A"/>
    <w:rsid w:val="006E3A6F"/>
    <w:rsid w:val="006E45DB"/>
    <w:rsid w:val="006E4950"/>
    <w:rsid w:val="006E4A49"/>
    <w:rsid w:val="006E4D25"/>
    <w:rsid w:val="006E6D15"/>
    <w:rsid w:val="006E6ED2"/>
    <w:rsid w:val="006E71DA"/>
    <w:rsid w:val="006E75AC"/>
    <w:rsid w:val="006F00E1"/>
    <w:rsid w:val="006F0B59"/>
    <w:rsid w:val="006F0C3D"/>
    <w:rsid w:val="006F0D00"/>
    <w:rsid w:val="006F1289"/>
    <w:rsid w:val="006F16D1"/>
    <w:rsid w:val="006F17F4"/>
    <w:rsid w:val="006F189E"/>
    <w:rsid w:val="006F18E3"/>
    <w:rsid w:val="006F2250"/>
    <w:rsid w:val="006F232C"/>
    <w:rsid w:val="006F2421"/>
    <w:rsid w:val="006F2E34"/>
    <w:rsid w:val="006F316A"/>
    <w:rsid w:val="006F3517"/>
    <w:rsid w:val="006F380C"/>
    <w:rsid w:val="006F3A86"/>
    <w:rsid w:val="006F3BEE"/>
    <w:rsid w:val="006F3C6E"/>
    <w:rsid w:val="006F3DB3"/>
    <w:rsid w:val="006F3E13"/>
    <w:rsid w:val="006F4938"/>
    <w:rsid w:val="006F540E"/>
    <w:rsid w:val="006F5525"/>
    <w:rsid w:val="006F640C"/>
    <w:rsid w:val="006F66B1"/>
    <w:rsid w:val="006F6CD9"/>
    <w:rsid w:val="006F7427"/>
    <w:rsid w:val="006F7982"/>
    <w:rsid w:val="006F7CDF"/>
    <w:rsid w:val="006F7F3C"/>
    <w:rsid w:val="007006DF"/>
    <w:rsid w:val="00700B3E"/>
    <w:rsid w:val="00700D85"/>
    <w:rsid w:val="00701399"/>
    <w:rsid w:val="0070141D"/>
    <w:rsid w:val="007019B8"/>
    <w:rsid w:val="00701C0D"/>
    <w:rsid w:val="007024D5"/>
    <w:rsid w:val="00702FEF"/>
    <w:rsid w:val="00703DFA"/>
    <w:rsid w:val="00703ED3"/>
    <w:rsid w:val="00703FEC"/>
    <w:rsid w:val="0070448C"/>
    <w:rsid w:val="0070475D"/>
    <w:rsid w:val="007049C7"/>
    <w:rsid w:val="00704A9D"/>
    <w:rsid w:val="007053F0"/>
    <w:rsid w:val="00705681"/>
    <w:rsid w:val="007063F8"/>
    <w:rsid w:val="007065DA"/>
    <w:rsid w:val="00706694"/>
    <w:rsid w:val="007069AA"/>
    <w:rsid w:val="00706F3A"/>
    <w:rsid w:val="00707054"/>
    <w:rsid w:val="007070D5"/>
    <w:rsid w:val="0070756A"/>
    <w:rsid w:val="007079CC"/>
    <w:rsid w:val="00707C02"/>
    <w:rsid w:val="00707DE9"/>
    <w:rsid w:val="00710276"/>
    <w:rsid w:val="0071050C"/>
    <w:rsid w:val="00711515"/>
    <w:rsid w:val="0071166A"/>
    <w:rsid w:val="00711F1D"/>
    <w:rsid w:val="007120D6"/>
    <w:rsid w:val="007123DB"/>
    <w:rsid w:val="00712739"/>
    <w:rsid w:val="00712978"/>
    <w:rsid w:val="00714518"/>
    <w:rsid w:val="00714DB3"/>
    <w:rsid w:val="00714F74"/>
    <w:rsid w:val="0071529C"/>
    <w:rsid w:val="0071561A"/>
    <w:rsid w:val="00715CC1"/>
    <w:rsid w:val="0071636B"/>
    <w:rsid w:val="00716419"/>
    <w:rsid w:val="0071655B"/>
    <w:rsid w:val="00716768"/>
    <w:rsid w:val="00716F49"/>
    <w:rsid w:val="007175DE"/>
    <w:rsid w:val="007177F4"/>
    <w:rsid w:val="00717EC3"/>
    <w:rsid w:val="00717F47"/>
    <w:rsid w:val="00720232"/>
    <w:rsid w:val="007203D0"/>
    <w:rsid w:val="00720483"/>
    <w:rsid w:val="00720CEB"/>
    <w:rsid w:val="00720DF1"/>
    <w:rsid w:val="007217ED"/>
    <w:rsid w:val="00721A00"/>
    <w:rsid w:val="00721AB6"/>
    <w:rsid w:val="00722550"/>
    <w:rsid w:val="007226B3"/>
    <w:rsid w:val="007229A4"/>
    <w:rsid w:val="00722E41"/>
    <w:rsid w:val="007239AE"/>
    <w:rsid w:val="00724190"/>
    <w:rsid w:val="007247FA"/>
    <w:rsid w:val="00724898"/>
    <w:rsid w:val="00724B98"/>
    <w:rsid w:val="00725194"/>
    <w:rsid w:val="007252CE"/>
    <w:rsid w:val="00725500"/>
    <w:rsid w:val="007257C8"/>
    <w:rsid w:val="00725D38"/>
    <w:rsid w:val="0072668B"/>
    <w:rsid w:val="007269BE"/>
    <w:rsid w:val="00726B4C"/>
    <w:rsid w:val="0072796C"/>
    <w:rsid w:val="007279B4"/>
    <w:rsid w:val="007279D3"/>
    <w:rsid w:val="00727D87"/>
    <w:rsid w:val="00730169"/>
    <w:rsid w:val="00730344"/>
    <w:rsid w:val="0073084F"/>
    <w:rsid w:val="007308DD"/>
    <w:rsid w:val="00730920"/>
    <w:rsid w:val="00730E2E"/>
    <w:rsid w:val="0073154D"/>
    <w:rsid w:val="00731DE3"/>
    <w:rsid w:val="00732397"/>
    <w:rsid w:val="0073305E"/>
    <w:rsid w:val="007330A5"/>
    <w:rsid w:val="007331A9"/>
    <w:rsid w:val="00733519"/>
    <w:rsid w:val="0073353C"/>
    <w:rsid w:val="007335CC"/>
    <w:rsid w:val="007343AE"/>
    <w:rsid w:val="00735B11"/>
    <w:rsid w:val="00735BD5"/>
    <w:rsid w:val="00736192"/>
    <w:rsid w:val="00736778"/>
    <w:rsid w:val="00737026"/>
    <w:rsid w:val="007370F4"/>
    <w:rsid w:val="0073744A"/>
    <w:rsid w:val="00737512"/>
    <w:rsid w:val="0073785D"/>
    <w:rsid w:val="00737C7F"/>
    <w:rsid w:val="00740316"/>
    <w:rsid w:val="007406AC"/>
    <w:rsid w:val="0074101D"/>
    <w:rsid w:val="00741043"/>
    <w:rsid w:val="00741195"/>
    <w:rsid w:val="007417A6"/>
    <w:rsid w:val="00741C8F"/>
    <w:rsid w:val="007420B8"/>
    <w:rsid w:val="0074243F"/>
    <w:rsid w:val="007426C8"/>
    <w:rsid w:val="00742763"/>
    <w:rsid w:val="00742CB9"/>
    <w:rsid w:val="00742E3E"/>
    <w:rsid w:val="00743108"/>
    <w:rsid w:val="00743550"/>
    <w:rsid w:val="007437E1"/>
    <w:rsid w:val="00743BA6"/>
    <w:rsid w:val="007448DB"/>
    <w:rsid w:val="00744DF9"/>
    <w:rsid w:val="00744FD1"/>
    <w:rsid w:val="00745157"/>
    <w:rsid w:val="007457FA"/>
    <w:rsid w:val="00745C49"/>
    <w:rsid w:val="00746569"/>
    <w:rsid w:val="00747426"/>
    <w:rsid w:val="007474A3"/>
    <w:rsid w:val="007475A7"/>
    <w:rsid w:val="00747FD0"/>
    <w:rsid w:val="00750088"/>
    <w:rsid w:val="0075027C"/>
    <w:rsid w:val="007508A2"/>
    <w:rsid w:val="007509B4"/>
    <w:rsid w:val="00750B7E"/>
    <w:rsid w:val="00751349"/>
    <w:rsid w:val="00751954"/>
    <w:rsid w:val="00751E98"/>
    <w:rsid w:val="00752C4E"/>
    <w:rsid w:val="00752EAF"/>
    <w:rsid w:val="00752F87"/>
    <w:rsid w:val="00753685"/>
    <w:rsid w:val="00753DF9"/>
    <w:rsid w:val="0075434F"/>
    <w:rsid w:val="007546C6"/>
    <w:rsid w:val="00754F38"/>
    <w:rsid w:val="00755810"/>
    <w:rsid w:val="00755B40"/>
    <w:rsid w:val="00755D65"/>
    <w:rsid w:val="0075629C"/>
    <w:rsid w:val="00756776"/>
    <w:rsid w:val="007572E6"/>
    <w:rsid w:val="0075743E"/>
    <w:rsid w:val="00757728"/>
    <w:rsid w:val="00757CD1"/>
    <w:rsid w:val="00757D8D"/>
    <w:rsid w:val="00757DF9"/>
    <w:rsid w:val="007601ED"/>
    <w:rsid w:val="00760336"/>
    <w:rsid w:val="0076039E"/>
    <w:rsid w:val="007610E9"/>
    <w:rsid w:val="007611E4"/>
    <w:rsid w:val="007616F8"/>
    <w:rsid w:val="007617A2"/>
    <w:rsid w:val="00761DD5"/>
    <w:rsid w:val="007622C7"/>
    <w:rsid w:val="007626AC"/>
    <w:rsid w:val="007626F9"/>
    <w:rsid w:val="007629B6"/>
    <w:rsid w:val="00762B3C"/>
    <w:rsid w:val="00763022"/>
    <w:rsid w:val="00763589"/>
    <w:rsid w:val="007635D5"/>
    <w:rsid w:val="00763B81"/>
    <w:rsid w:val="007644A7"/>
    <w:rsid w:val="007649AE"/>
    <w:rsid w:val="00764AAE"/>
    <w:rsid w:val="00764B2C"/>
    <w:rsid w:val="0076506E"/>
    <w:rsid w:val="00765CF6"/>
    <w:rsid w:val="00766C8E"/>
    <w:rsid w:val="00766D56"/>
    <w:rsid w:val="0076737B"/>
    <w:rsid w:val="00767483"/>
    <w:rsid w:val="00767694"/>
    <w:rsid w:val="007676CF"/>
    <w:rsid w:val="00767B7E"/>
    <w:rsid w:val="00767F7B"/>
    <w:rsid w:val="00767FD1"/>
    <w:rsid w:val="007707B0"/>
    <w:rsid w:val="007715BE"/>
    <w:rsid w:val="00771AFB"/>
    <w:rsid w:val="00771BCF"/>
    <w:rsid w:val="00771D5B"/>
    <w:rsid w:val="00771E90"/>
    <w:rsid w:val="00771F9C"/>
    <w:rsid w:val="0077216D"/>
    <w:rsid w:val="0077246E"/>
    <w:rsid w:val="00772EE4"/>
    <w:rsid w:val="0077327C"/>
    <w:rsid w:val="0077338E"/>
    <w:rsid w:val="007734CD"/>
    <w:rsid w:val="007737C7"/>
    <w:rsid w:val="00773C47"/>
    <w:rsid w:val="00773D50"/>
    <w:rsid w:val="007740F0"/>
    <w:rsid w:val="0077420A"/>
    <w:rsid w:val="0077424C"/>
    <w:rsid w:val="0077437D"/>
    <w:rsid w:val="00774408"/>
    <w:rsid w:val="00774585"/>
    <w:rsid w:val="00775570"/>
    <w:rsid w:val="0077568E"/>
    <w:rsid w:val="00775B89"/>
    <w:rsid w:val="00775BF6"/>
    <w:rsid w:val="00775E5A"/>
    <w:rsid w:val="00775FF3"/>
    <w:rsid w:val="0077617E"/>
    <w:rsid w:val="0077673A"/>
    <w:rsid w:val="0077691B"/>
    <w:rsid w:val="007769AF"/>
    <w:rsid w:val="00777092"/>
    <w:rsid w:val="007771B9"/>
    <w:rsid w:val="007774F5"/>
    <w:rsid w:val="0077765E"/>
    <w:rsid w:val="00777FDF"/>
    <w:rsid w:val="007803E2"/>
    <w:rsid w:val="00780A90"/>
    <w:rsid w:val="00780D3B"/>
    <w:rsid w:val="007810F9"/>
    <w:rsid w:val="0078150C"/>
    <w:rsid w:val="007816FC"/>
    <w:rsid w:val="007826F5"/>
    <w:rsid w:val="00782A24"/>
    <w:rsid w:val="00782EDC"/>
    <w:rsid w:val="00783079"/>
    <w:rsid w:val="007831AD"/>
    <w:rsid w:val="0078341B"/>
    <w:rsid w:val="0078345E"/>
    <w:rsid w:val="00783CC3"/>
    <w:rsid w:val="00783E47"/>
    <w:rsid w:val="0078429F"/>
    <w:rsid w:val="0078495A"/>
    <w:rsid w:val="00784AA6"/>
    <w:rsid w:val="00784BE4"/>
    <w:rsid w:val="00784CBC"/>
    <w:rsid w:val="0078590F"/>
    <w:rsid w:val="00785DA4"/>
    <w:rsid w:val="007862C8"/>
    <w:rsid w:val="007869A5"/>
    <w:rsid w:val="007869D6"/>
    <w:rsid w:val="00786F69"/>
    <w:rsid w:val="00786F82"/>
    <w:rsid w:val="00786FEE"/>
    <w:rsid w:val="007872B0"/>
    <w:rsid w:val="007877D7"/>
    <w:rsid w:val="00787B50"/>
    <w:rsid w:val="00787E4C"/>
    <w:rsid w:val="0079029A"/>
    <w:rsid w:val="00790444"/>
    <w:rsid w:val="007915F6"/>
    <w:rsid w:val="00791A21"/>
    <w:rsid w:val="00791AAC"/>
    <w:rsid w:val="00791E45"/>
    <w:rsid w:val="0079216F"/>
    <w:rsid w:val="007926EF"/>
    <w:rsid w:val="0079278F"/>
    <w:rsid w:val="007929C2"/>
    <w:rsid w:val="007929E5"/>
    <w:rsid w:val="00792A91"/>
    <w:rsid w:val="00792F76"/>
    <w:rsid w:val="0079343A"/>
    <w:rsid w:val="0079363D"/>
    <w:rsid w:val="007938E0"/>
    <w:rsid w:val="00793D19"/>
    <w:rsid w:val="00793D5F"/>
    <w:rsid w:val="0079475F"/>
    <w:rsid w:val="007947C9"/>
    <w:rsid w:val="00794A70"/>
    <w:rsid w:val="0079524E"/>
    <w:rsid w:val="0079559E"/>
    <w:rsid w:val="00795829"/>
    <w:rsid w:val="00795AC3"/>
    <w:rsid w:val="00795AEC"/>
    <w:rsid w:val="00796DA8"/>
    <w:rsid w:val="0079708C"/>
    <w:rsid w:val="00797581"/>
    <w:rsid w:val="007976DF"/>
    <w:rsid w:val="007978F2"/>
    <w:rsid w:val="00797B68"/>
    <w:rsid w:val="00797D2E"/>
    <w:rsid w:val="007A0334"/>
    <w:rsid w:val="007A043E"/>
    <w:rsid w:val="007A04C6"/>
    <w:rsid w:val="007A1C4B"/>
    <w:rsid w:val="007A1EB2"/>
    <w:rsid w:val="007A2748"/>
    <w:rsid w:val="007A29DC"/>
    <w:rsid w:val="007A2BAB"/>
    <w:rsid w:val="007A2D54"/>
    <w:rsid w:val="007A2E28"/>
    <w:rsid w:val="007A31F3"/>
    <w:rsid w:val="007A3216"/>
    <w:rsid w:val="007A3836"/>
    <w:rsid w:val="007A3CCE"/>
    <w:rsid w:val="007A3F76"/>
    <w:rsid w:val="007A4117"/>
    <w:rsid w:val="007A44E6"/>
    <w:rsid w:val="007A4DED"/>
    <w:rsid w:val="007A51EB"/>
    <w:rsid w:val="007A5686"/>
    <w:rsid w:val="007A6416"/>
    <w:rsid w:val="007A650C"/>
    <w:rsid w:val="007A6539"/>
    <w:rsid w:val="007A67CC"/>
    <w:rsid w:val="007A69A8"/>
    <w:rsid w:val="007A6BBA"/>
    <w:rsid w:val="007A710B"/>
    <w:rsid w:val="007A71E8"/>
    <w:rsid w:val="007B152F"/>
    <w:rsid w:val="007B199F"/>
    <w:rsid w:val="007B26F7"/>
    <w:rsid w:val="007B285F"/>
    <w:rsid w:val="007B2ADD"/>
    <w:rsid w:val="007B2E4B"/>
    <w:rsid w:val="007B350A"/>
    <w:rsid w:val="007B38FC"/>
    <w:rsid w:val="007B3A55"/>
    <w:rsid w:val="007B404C"/>
    <w:rsid w:val="007B45C4"/>
    <w:rsid w:val="007B47A7"/>
    <w:rsid w:val="007B5204"/>
    <w:rsid w:val="007B5650"/>
    <w:rsid w:val="007B5F7D"/>
    <w:rsid w:val="007B6673"/>
    <w:rsid w:val="007B69A3"/>
    <w:rsid w:val="007B7174"/>
    <w:rsid w:val="007C02A7"/>
    <w:rsid w:val="007C0372"/>
    <w:rsid w:val="007C0447"/>
    <w:rsid w:val="007C091B"/>
    <w:rsid w:val="007C09A1"/>
    <w:rsid w:val="007C0D9D"/>
    <w:rsid w:val="007C0F97"/>
    <w:rsid w:val="007C1A8A"/>
    <w:rsid w:val="007C2AF1"/>
    <w:rsid w:val="007C2E6C"/>
    <w:rsid w:val="007C32C2"/>
    <w:rsid w:val="007C407F"/>
    <w:rsid w:val="007C460D"/>
    <w:rsid w:val="007C57F1"/>
    <w:rsid w:val="007C5A1C"/>
    <w:rsid w:val="007C5C4B"/>
    <w:rsid w:val="007C5C67"/>
    <w:rsid w:val="007C5DE7"/>
    <w:rsid w:val="007C621A"/>
    <w:rsid w:val="007C6371"/>
    <w:rsid w:val="007C67BA"/>
    <w:rsid w:val="007C6A62"/>
    <w:rsid w:val="007C6FCD"/>
    <w:rsid w:val="007C742B"/>
    <w:rsid w:val="007C7EE1"/>
    <w:rsid w:val="007D056C"/>
    <w:rsid w:val="007D08A9"/>
    <w:rsid w:val="007D08D6"/>
    <w:rsid w:val="007D0978"/>
    <w:rsid w:val="007D0B7B"/>
    <w:rsid w:val="007D0DE8"/>
    <w:rsid w:val="007D0EE5"/>
    <w:rsid w:val="007D0F53"/>
    <w:rsid w:val="007D128D"/>
    <w:rsid w:val="007D1D79"/>
    <w:rsid w:val="007D2062"/>
    <w:rsid w:val="007D2220"/>
    <w:rsid w:val="007D258E"/>
    <w:rsid w:val="007D2DDA"/>
    <w:rsid w:val="007D2EF0"/>
    <w:rsid w:val="007D3149"/>
    <w:rsid w:val="007D35EF"/>
    <w:rsid w:val="007D376A"/>
    <w:rsid w:val="007D39D4"/>
    <w:rsid w:val="007D3CCE"/>
    <w:rsid w:val="007D48CB"/>
    <w:rsid w:val="007D4C62"/>
    <w:rsid w:val="007D4D7C"/>
    <w:rsid w:val="007D4FB8"/>
    <w:rsid w:val="007D5379"/>
    <w:rsid w:val="007D57E9"/>
    <w:rsid w:val="007D5BD6"/>
    <w:rsid w:val="007D673D"/>
    <w:rsid w:val="007D6DD9"/>
    <w:rsid w:val="007D7055"/>
    <w:rsid w:val="007D7462"/>
    <w:rsid w:val="007D7543"/>
    <w:rsid w:val="007D77F5"/>
    <w:rsid w:val="007E0384"/>
    <w:rsid w:val="007E08AC"/>
    <w:rsid w:val="007E099F"/>
    <w:rsid w:val="007E0C1D"/>
    <w:rsid w:val="007E0CC3"/>
    <w:rsid w:val="007E0EDB"/>
    <w:rsid w:val="007E0EE0"/>
    <w:rsid w:val="007E1001"/>
    <w:rsid w:val="007E1266"/>
    <w:rsid w:val="007E167B"/>
    <w:rsid w:val="007E1809"/>
    <w:rsid w:val="007E1929"/>
    <w:rsid w:val="007E1B3A"/>
    <w:rsid w:val="007E1D3F"/>
    <w:rsid w:val="007E2031"/>
    <w:rsid w:val="007E2130"/>
    <w:rsid w:val="007E22CE"/>
    <w:rsid w:val="007E29CE"/>
    <w:rsid w:val="007E2FDD"/>
    <w:rsid w:val="007E3012"/>
    <w:rsid w:val="007E3014"/>
    <w:rsid w:val="007E320C"/>
    <w:rsid w:val="007E323E"/>
    <w:rsid w:val="007E32DD"/>
    <w:rsid w:val="007E3675"/>
    <w:rsid w:val="007E3CE1"/>
    <w:rsid w:val="007E46F4"/>
    <w:rsid w:val="007E47E4"/>
    <w:rsid w:val="007E4DAD"/>
    <w:rsid w:val="007E5252"/>
    <w:rsid w:val="007E6767"/>
    <w:rsid w:val="007E6975"/>
    <w:rsid w:val="007E6BF3"/>
    <w:rsid w:val="007E6C7B"/>
    <w:rsid w:val="007E6DB1"/>
    <w:rsid w:val="007E7364"/>
    <w:rsid w:val="007E75FD"/>
    <w:rsid w:val="007E76D5"/>
    <w:rsid w:val="007F06DE"/>
    <w:rsid w:val="007F07B9"/>
    <w:rsid w:val="007F0FF3"/>
    <w:rsid w:val="007F2281"/>
    <w:rsid w:val="007F23F3"/>
    <w:rsid w:val="007F2507"/>
    <w:rsid w:val="007F26F7"/>
    <w:rsid w:val="007F2819"/>
    <w:rsid w:val="007F2A73"/>
    <w:rsid w:val="007F3129"/>
    <w:rsid w:val="007F3A4D"/>
    <w:rsid w:val="007F40D0"/>
    <w:rsid w:val="007F45AA"/>
    <w:rsid w:val="007F497E"/>
    <w:rsid w:val="007F5623"/>
    <w:rsid w:val="007F58C6"/>
    <w:rsid w:val="007F59E0"/>
    <w:rsid w:val="007F5D0E"/>
    <w:rsid w:val="007F662B"/>
    <w:rsid w:val="007F6658"/>
    <w:rsid w:val="007F6C8E"/>
    <w:rsid w:val="007F6EDC"/>
    <w:rsid w:val="007F787E"/>
    <w:rsid w:val="007F7A65"/>
    <w:rsid w:val="007F7D0F"/>
    <w:rsid w:val="007F7E22"/>
    <w:rsid w:val="00800065"/>
    <w:rsid w:val="00800089"/>
    <w:rsid w:val="008005E6"/>
    <w:rsid w:val="0080081D"/>
    <w:rsid w:val="00800A6F"/>
    <w:rsid w:val="00800AE4"/>
    <w:rsid w:val="0080132F"/>
    <w:rsid w:val="008014C0"/>
    <w:rsid w:val="00801D6D"/>
    <w:rsid w:val="00802604"/>
    <w:rsid w:val="008032DC"/>
    <w:rsid w:val="00803709"/>
    <w:rsid w:val="008046D1"/>
    <w:rsid w:val="008047F7"/>
    <w:rsid w:val="00804BEE"/>
    <w:rsid w:val="00804CD2"/>
    <w:rsid w:val="008052A9"/>
    <w:rsid w:val="00805A52"/>
    <w:rsid w:val="008062B2"/>
    <w:rsid w:val="0080630B"/>
    <w:rsid w:val="00806621"/>
    <w:rsid w:val="00806629"/>
    <w:rsid w:val="0080744F"/>
    <w:rsid w:val="0080747C"/>
    <w:rsid w:val="008075E7"/>
    <w:rsid w:val="0080764C"/>
    <w:rsid w:val="00807AEE"/>
    <w:rsid w:val="00807E2F"/>
    <w:rsid w:val="008104E2"/>
    <w:rsid w:val="00810506"/>
    <w:rsid w:val="00810885"/>
    <w:rsid w:val="00810A87"/>
    <w:rsid w:val="00810DBE"/>
    <w:rsid w:val="00810F2A"/>
    <w:rsid w:val="00811021"/>
    <w:rsid w:val="00811302"/>
    <w:rsid w:val="0081161F"/>
    <w:rsid w:val="00811C79"/>
    <w:rsid w:val="00811F7E"/>
    <w:rsid w:val="008120FF"/>
    <w:rsid w:val="008122DD"/>
    <w:rsid w:val="0081254E"/>
    <w:rsid w:val="008133CC"/>
    <w:rsid w:val="00813505"/>
    <w:rsid w:val="008138CD"/>
    <w:rsid w:val="00813A02"/>
    <w:rsid w:val="00813DBC"/>
    <w:rsid w:val="00814C68"/>
    <w:rsid w:val="008151A6"/>
    <w:rsid w:val="00815303"/>
    <w:rsid w:val="00815A91"/>
    <w:rsid w:val="00815DD8"/>
    <w:rsid w:val="008160EB"/>
    <w:rsid w:val="00816116"/>
    <w:rsid w:val="00816335"/>
    <w:rsid w:val="00816FC9"/>
    <w:rsid w:val="00817A39"/>
    <w:rsid w:val="00817AE8"/>
    <w:rsid w:val="008206B1"/>
    <w:rsid w:val="00820CDC"/>
    <w:rsid w:val="00821375"/>
    <w:rsid w:val="00821C4E"/>
    <w:rsid w:val="008220EA"/>
    <w:rsid w:val="008224C7"/>
    <w:rsid w:val="00822544"/>
    <w:rsid w:val="00822B37"/>
    <w:rsid w:val="00822C63"/>
    <w:rsid w:val="00822EC0"/>
    <w:rsid w:val="00822F98"/>
    <w:rsid w:val="008233CC"/>
    <w:rsid w:val="00823823"/>
    <w:rsid w:val="00823952"/>
    <w:rsid w:val="00823ACE"/>
    <w:rsid w:val="00823C52"/>
    <w:rsid w:val="00823C94"/>
    <w:rsid w:val="00823DA5"/>
    <w:rsid w:val="00824000"/>
    <w:rsid w:val="00826016"/>
    <w:rsid w:val="0082663F"/>
    <w:rsid w:val="00826BF4"/>
    <w:rsid w:val="00827440"/>
    <w:rsid w:val="00830246"/>
    <w:rsid w:val="0083096A"/>
    <w:rsid w:val="008309AB"/>
    <w:rsid w:val="00830EEA"/>
    <w:rsid w:val="008315A2"/>
    <w:rsid w:val="00831886"/>
    <w:rsid w:val="00831A61"/>
    <w:rsid w:val="00831D81"/>
    <w:rsid w:val="00832061"/>
    <w:rsid w:val="008324BF"/>
    <w:rsid w:val="008329BE"/>
    <w:rsid w:val="00832EFE"/>
    <w:rsid w:val="00832F6F"/>
    <w:rsid w:val="00833634"/>
    <w:rsid w:val="008339E5"/>
    <w:rsid w:val="00833F32"/>
    <w:rsid w:val="008342AF"/>
    <w:rsid w:val="00834715"/>
    <w:rsid w:val="00835326"/>
    <w:rsid w:val="00835356"/>
    <w:rsid w:val="0083648D"/>
    <w:rsid w:val="00836A72"/>
    <w:rsid w:val="00837512"/>
    <w:rsid w:val="008377C3"/>
    <w:rsid w:val="00837DD1"/>
    <w:rsid w:val="00837EFD"/>
    <w:rsid w:val="00840427"/>
    <w:rsid w:val="00840CE4"/>
    <w:rsid w:val="00840E30"/>
    <w:rsid w:val="00840FDE"/>
    <w:rsid w:val="0084140B"/>
    <w:rsid w:val="00841951"/>
    <w:rsid w:val="00841A50"/>
    <w:rsid w:val="00841D7D"/>
    <w:rsid w:val="0084248D"/>
    <w:rsid w:val="00842B49"/>
    <w:rsid w:val="00842BA9"/>
    <w:rsid w:val="0084466E"/>
    <w:rsid w:val="008447E5"/>
    <w:rsid w:val="00845148"/>
    <w:rsid w:val="00845D3E"/>
    <w:rsid w:val="00845DB1"/>
    <w:rsid w:val="00845E4E"/>
    <w:rsid w:val="008460C5"/>
    <w:rsid w:val="00846E56"/>
    <w:rsid w:val="008470FA"/>
    <w:rsid w:val="0084717F"/>
    <w:rsid w:val="00847727"/>
    <w:rsid w:val="00847C1D"/>
    <w:rsid w:val="008500EB"/>
    <w:rsid w:val="008503B9"/>
    <w:rsid w:val="00850673"/>
    <w:rsid w:val="008507B0"/>
    <w:rsid w:val="00851207"/>
    <w:rsid w:val="008520FB"/>
    <w:rsid w:val="00852CB0"/>
    <w:rsid w:val="008530BB"/>
    <w:rsid w:val="008533F0"/>
    <w:rsid w:val="008538EF"/>
    <w:rsid w:val="00854112"/>
    <w:rsid w:val="00854249"/>
    <w:rsid w:val="0085469C"/>
    <w:rsid w:val="00854967"/>
    <w:rsid w:val="00854B76"/>
    <w:rsid w:val="00855118"/>
    <w:rsid w:val="0085520B"/>
    <w:rsid w:val="00856367"/>
    <w:rsid w:val="00856963"/>
    <w:rsid w:val="00857509"/>
    <w:rsid w:val="00857618"/>
    <w:rsid w:val="00857674"/>
    <w:rsid w:val="00857A28"/>
    <w:rsid w:val="00857C7C"/>
    <w:rsid w:val="00860339"/>
    <w:rsid w:val="008615AE"/>
    <w:rsid w:val="0086164C"/>
    <w:rsid w:val="008622BA"/>
    <w:rsid w:val="00862812"/>
    <w:rsid w:val="00862F24"/>
    <w:rsid w:val="008632B4"/>
    <w:rsid w:val="008634D2"/>
    <w:rsid w:val="00863502"/>
    <w:rsid w:val="00863C70"/>
    <w:rsid w:val="00864591"/>
    <w:rsid w:val="00864ABC"/>
    <w:rsid w:val="00864F3B"/>
    <w:rsid w:val="00865B03"/>
    <w:rsid w:val="00865B8B"/>
    <w:rsid w:val="00865F04"/>
    <w:rsid w:val="00865F89"/>
    <w:rsid w:val="00866117"/>
    <w:rsid w:val="00866512"/>
    <w:rsid w:val="00867578"/>
    <w:rsid w:val="00867D7C"/>
    <w:rsid w:val="00870014"/>
    <w:rsid w:val="00870063"/>
    <w:rsid w:val="00870677"/>
    <w:rsid w:val="008707C7"/>
    <w:rsid w:val="00870F66"/>
    <w:rsid w:val="0087125F"/>
    <w:rsid w:val="008712D9"/>
    <w:rsid w:val="0087147E"/>
    <w:rsid w:val="00871CBA"/>
    <w:rsid w:val="0087237E"/>
    <w:rsid w:val="008725A3"/>
    <w:rsid w:val="00872899"/>
    <w:rsid w:val="008728A5"/>
    <w:rsid w:val="008733CF"/>
    <w:rsid w:val="008733E3"/>
    <w:rsid w:val="008737DD"/>
    <w:rsid w:val="00873F0A"/>
    <w:rsid w:val="0087439B"/>
    <w:rsid w:val="00875550"/>
    <w:rsid w:val="0087587F"/>
    <w:rsid w:val="00875A51"/>
    <w:rsid w:val="00875AEB"/>
    <w:rsid w:val="00875B96"/>
    <w:rsid w:val="00875F63"/>
    <w:rsid w:val="0087672F"/>
    <w:rsid w:val="00876DD1"/>
    <w:rsid w:val="0087774A"/>
    <w:rsid w:val="008779A5"/>
    <w:rsid w:val="008808CE"/>
    <w:rsid w:val="0088091A"/>
    <w:rsid w:val="00880C1D"/>
    <w:rsid w:val="00881532"/>
    <w:rsid w:val="00881FC0"/>
    <w:rsid w:val="00882457"/>
    <w:rsid w:val="0088249D"/>
    <w:rsid w:val="00882FA8"/>
    <w:rsid w:val="00883214"/>
    <w:rsid w:val="00883545"/>
    <w:rsid w:val="00883ED6"/>
    <w:rsid w:val="0088432A"/>
    <w:rsid w:val="008847FB"/>
    <w:rsid w:val="00884956"/>
    <w:rsid w:val="00884A69"/>
    <w:rsid w:val="00884F22"/>
    <w:rsid w:val="008857D7"/>
    <w:rsid w:val="00885B03"/>
    <w:rsid w:val="00885C30"/>
    <w:rsid w:val="00885C41"/>
    <w:rsid w:val="0088601D"/>
    <w:rsid w:val="00886294"/>
    <w:rsid w:val="00886BBA"/>
    <w:rsid w:val="00886BC7"/>
    <w:rsid w:val="0088705A"/>
    <w:rsid w:val="00887452"/>
    <w:rsid w:val="008874FA"/>
    <w:rsid w:val="008879FD"/>
    <w:rsid w:val="00887FA2"/>
    <w:rsid w:val="0089080E"/>
    <w:rsid w:val="00890A27"/>
    <w:rsid w:val="00890E1D"/>
    <w:rsid w:val="008915CE"/>
    <w:rsid w:val="0089193A"/>
    <w:rsid w:val="008927C1"/>
    <w:rsid w:val="008930FA"/>
    <w:rsid w:val="0089316D"/>
    <w:rsid w:val="0089322F"/>
    <w:rsid w:val="00893325"/>
    <w:rsid w:val="00893678"/>
    <w:rsid w:val="00894018"/>
    <w:rsid w:val="008941A8"/>
    <w:rsid w:val="0089459F"/>
    <w:rsid w:val="00894CE1"/>
    <w:rsid w:val="00894D9B"/>
    <w:rsid w:val="0089520B"/>
    <w:rsid w:val="00895258"/>
    <w:rsid w:val="00895843"/>
    <w:rsid w:val="0089635A"/>
    <w:rsid w:val="00896F6E"/>
    <w:rsid w:val="00897121"/>
    <w:rsid w:val="00897311"/>
    <w:rsid w:val="008975DB"/>
    <w:rsid w:val="008A0035"/>
    <w:rsid w:val="008A0828"/>
    <w:rsid w:val="008A0D70"/>
    <w:rsid w:val="008A110B"/>
    <w:rsid w:val="008A186C"/>
    <w:rsid w:val="008A1C96"/>
    <w:rsid w:val="008A1EF5"/>
    <w:rsid w:val="008A1F3E"/>
    <w:rsid w:val="008A21D0"/>
    <w:rsid w:val="008A29DB"/>
    <w:rsid w:val="008A2B21"/>
    <w:rsid w:val="008A37A9"/>
    <w:rsid w:val="008A3C74"/>
    <w:rsid w:val="008A3F50"/>
    <w:rsid w:val="008A5097"/>
    <w:rsid w:val="008A57D8"/>
    <w:rsid w:val="008A5857"/>
    <w:rsid w:val="008A5930"/>
    <w:rsid w:val="008A6560"/>
    <w:rsid w:val="008A695F"/>
    <w:rsid w:val="008A6A42"/>
    <w:rsid w:val="008A7436"/>
    <w:rsid w:val="008B0533"/>
    <w:rsid w:val="008B0D42"/>
    <w:rsid w:val="008B0F5E"/>
    <w:rsid w:val="008B1A8A"/>
    <w:rsid w:val="008B225F"/>
    <w:rsid w:val="008B22C4"/>
    <w:rsid w:val="008B284E"/>
    <w:rsid w:val="008B2E3F"/>
    <w:rsid w:val="008B2E82"/>
    <w:rsid w:val="008B2EE7"/>
    <w:rsid w:val="008B3016"/>
    <w:rsid w:val="008B30A6"/>
    <w:rsid w:val="008B3875"/>
    <w:rsid w:val="008B3A06"/>
    <w:rsid w:val="008B3A7E"/>
    <w:rsid w:val="008B3FCD"/>
    <w:rsid w:val="008B463B"/>
    <w:rsid w:val="008B4699"/>
    <w:rsid w:val="008B4ADF"/>
    <w:rsid w:val="008B5407"/>
    <w:rsid w:val="008B55B9"/>
    <w:rsid w:val="008B5F2A"/>
    <w:rsid w:val="008B6CA1"/>
    <w:rsid w:val="008B7F82"/>
    <w:rsid w:val="008C0301"/>
    <w:rsid w:val="008C06CF"/>
    <w:rsid w:val="008C076D"/>
    <w:rsid w:val="008C13C6"/>
    <w:rsid w:val="008C15E3"/>
    <w:rsid w:val="008C186E"/>
    <w:rsid w:val="008C19A4"/>
    <w:rsid w:val="008C1A9C"/>
    <w:rsid w:val="008C1AA5"/>
    <w:rsid w:val="008C20E7"/>
    <w:rsid w:val="008C2433"/>
    <w:rsid w:val="008C26F9"/>
    <w:rsid w:val="008C2F61"/>
    <w:rsid w:val="008C2F99"/>
    <w:rsid w:val="008C2F9F"/>
    <w:rsid w:val="008C395A"/>
    <w:rsid w:val="008C3B09"/>
    <w:rsid w:val="008C3EAA"/>
    <w:rsid w:val="008C4306"/>
    <w:rsid w:val="008C4346"/>
    <w:rsid w:val="008C4B76"/>
    <w:rsid w:val="008C4F0D"/>
    <w:rsid w:val="008C5659"/>
    <w:rsid w:val="008C5B0F"/>
    <w:rsid w:val="008C5EB6"/>
    <w:rsid w:val="008C647B"/>
    <w:rsid w:val="008C676D"/>
    <w:rsid w:val="008C6898"/>
    <w:rsid w:val="008C6BA7"/>
    <w:rsid w:val="008C7088"/>
    <w:rsid w:val="008C71FC"/>
    <w:rsid w:val="008C759E"/>
    <w:rsid w:val="008C77F5"/>
    <w:rsid w:val="008C7BE7"/>
    <w:rsid w:val="008D02A5"/>
    <w:rsid w:val="008D02DB"/>
    <w:rsid w:val="008D0474"/>
    <w:rsid w:val="008D05A4"/>
    <w:rsid w:val="008D05F5"/>
    <w:rsid w:val="008D0CC7"/>
    <w:rsid w:val="008D1573"/>
    <w:rsid w:val="008D1605"/>
    <w:rsid w:val="008D2621"/>
    <w:rsid w:val="008D2A48"/>
    <w:rsid w:val="008D300C"/>
    <w:rsid w:val="008D40A4"/>
    <w:rsid w:val="008D4856"/>
    <w:rsid w:val="008D48BB"/>
    <w:rsid w:val="008D4C00"/>
    <w:rsid w:val="008D4D14"/>
    <w:rsid w:val="008D4D42"/>
    <w:rsid w:val="008D50EB"/>
    <w:rsid w:val="008D5451"/>
    <w:rsid w:val="008D5A8E"/>
    <w:rsid w:val="008D5C94"/>
    <w:rsid w:val="008D5D70"/>
    <w:rsid w:val="008D6D75"/>
    <w:rsid w:val="008D70DB"/>
    <w:rsid w:val="008D7360"/>
    <w:rsid w:val="008D754F"/>
    <w:rsid w:val="008D7770"/>
    <w:rsid w:val="008D7AB6"/>
    <w:rsid w:val="008D7BB1"/>
    <w:rsid w:val="008D7C06"/>
    <w:rsid w:val="008D7EFA"/>
    <w:rsid w:val="008E0B5F"/>
    <w:rsid w:val="008E0B79"/>
    <w:rsid w:val="008E1930"/>
    <w:rsid w:val="008E2023"/>
    <w:rsid w:val="008E2B84"/>
    <w:rsid w:val="008E310A"/>
    <w:rsid w:val="008E33EC"/>
    <w:rsid w:val="008E3892"/>
    <w:rsid w:val="008E3F0E"/>
    <w:rsid w:val="008E49FB"/>
    <w:rsid w:val="008E4EC1"/>
    <w:rsid w:val="008E5EA3"/>
    <w:rsid w:val="008E5EC1"/>
    <w:rsid w:val="008E7A7F"/>
    <w:rsid w:val="008E7AFC"/>
    <w:rsid w:val="008E7BC0"/>
    <w:rsid w:val="008E7E01"/>
    <w:rsid w:val="008E7E3D"/>
    <w:rsid w:val="008E7E9D"/>
    <w:rsid w:val="008F0595"/>
    <w:rsid w:val="008F0B44"/>
    <w:rsid w:val="008F0C1B"/>
    <w:rsid w:val="008F0CB3"/>
    <w:rsid w:val="008F0EBD"/>
    <w:rsid w:val="008F168E"/>
    <w:rsid w:val="008F1823"/>
    <w:rsid w:val="008F18B6"/>
    <w:rsid w:val="008F1A9F"/>
    <w:rsid w:val="008F28FE"/>
    <w:rsid w:val="008F2DDB"/>
    <w:rsid w:val="008F2E21"/>
    <w:rsid w:val="008F321C"/>
    <w:rsid w:val="008F33D0"/>
    <w:rsid w:val="008F34D7"/>
    <w:rsid w:val="008F3540"/>
    <w:rsid w:val="008F3865"/>
    <w:rsid w:val="008F44CF"/>
    <w:rsid w:val="008F4A7F"/>
    <w:rsid w:val="008F69D1"/>
    <w:rsid w:val="008F6BA0"/>
    <w:rsid w:val="008F7141"/>
    <w:rsid w:val="008F73B7"/>
    <w:rsid w:val="00900847"/>
    <w:rsid w:val="009009E4"/>
    <w:rsid w:val="009012D5"/>
    <w:rsid w:val="009020A9"/>
    <w:rsid w:val="009022E4"/>
    <w:rsid w:val="00902487"/>
    <w:rsid w:val="00902E97"/>
    <w:rsid w:val="009034CE"/>
    <w:rsid w:val="00903559"/>
    <w:rsid w:val="00904081"/>
    <w:rsid w:val="009042A9"/>
    <w:rsid w:val="0090518D"/>
    <w:rsid w:val="009056AD"/>
    <w:rsid w:val="009056EC"/>
    <w:rsid w:val="009063E9"/>
    <w:rsid w:val="00906ED4"/>
    <w:rsid w:val="00906F53"/>
    <w:rsid w:val="00906F90"/>
    <w:rsid w:val="00906FB2"/>
    <w:rsid w:val="0090777F"/>
    <w:rsid w:val="009104F9"/>
    <w:rsid w:val="00910A56"/>
    <w:rsid w:val="00910E92"/>
    <w:rsid w:val="009113E6"/>
    <w:rsid w:val="0091165B"/>
    <w:rsid w:val="0091183E"/>
    <w:rsid w:val="00911942"/>
    <w:rsid w:val="00911CB8"/>
    <w:rsid w:val="00911F86"/>
    <w:rsid w:val="00913422"/>
    <w:rsid w:val="0091372B"/>
    <w:rsid w:val="00913A99"/>
    <w:rsid w:val="00913D1B"/>
    <w:rsid w:val="009140CC"/>
    <w:rsid w:val="0091444A"/>
    <w:rsid w:val="009147A4"/>
    <w:rsid w:val="009155BE"/>
    <w:rsid w:val="00915689"/>
    <w:rsid w:val="00915769"/>
    <w:rsid w:val="00915FBD"/>
    <w:rsid w:val="009162B5"/>
    <w:rsid w:val="0091667C"/>
    <w:rsid w:val="009166B0"/>
    <w:rsid w:val="009169D6"/>
    <w:rsid w:val="00916E5D"/>
    <w:rsid w:val="00916FF6"/>
    <w:rsid w:val="00917110"/>
    <w:rsid w:val="009173D0"/>
    <w:rsid w:val="0091743C"/>
    <w:rsid w:val="00917802"/>
    <w:rsid w:val="00917983"/>
    <w:rsid w:val="00917CB2"/>
    <w:rsid w:val="00920213"/>
    <w:rsid w:val="009205C4"/>
    <w:rsid w:val="00920A5B"/>
    <w:rsid w:val="00920AE3"/>
    <w:rsid w:val="0092161C"/>
    <w:rsid w:val="009217C2"/>
    <w:rsid w:val="009219EA"/>
    <w:rsid w:val="00922952"/>
    <w:rsid w:val="00922E93"/>
    <w:rsid w:val="0092356B"/>
    <w:rsid w:val="009237A4"/>
    <w:rsid w:val="009237D0"/>
    <w:rsid w:val="00923952"/>
    <w:rsid w:val="00923FE8"/>
    <w:rsid w:val="00924370"/>
    <w:rsid w:val="00924655"/>
    <w:rsid w:val="00924B20"/>
    <w:rsid w:val="00924DDD"/>
    <w:rsid w:val="00924F45"/>
    <w:rsid w:val="0092525B"/>
    <w:rsid w:val="00925806"/>
    <w:rsid w:val="00925B00"/>
    <w:rsid w:val="00925C90"/>
    <w:rsid w:val="00925F03"/>
    <w:rsid w:val="00925FED"/>
    <w:rsid w:val="0092647C"/>
    <w:rsid w:val="009267DE"/>
    <w:rsid w:val="0092698B"/>
    <w:rsid w:val="00926E66"/>
    <w:rsid w:val="00927447"/>
    <w:rsid w:val="009308E4"/>
    <w:rsid w:val="00930F44"/>
    <w:rsid w:val="00931579"/>
    <w:rsid w:val="00931A28"/>
    <w:rsid w:val="00931BD4"/>
    <w:rsid w:val="00931E2A"/>
    <w:rsid w:val="0093216D"/>
    <w:rsid w:val="00932218"/>
    <w:rsid w:val="00932437"/>
    <w:rsid w:val="009325AC"/>
    <w:rsid w:val="0093263F"/>
    <w:rsid w:val="00932800"/>
    <w:rsid w:val="009333ED"/>
    <w:rsid w:val="00933493"/>
    <w:rsid w:val="0093362A"/>
    <w:rsid w:val="00933917"/>
    <w:rsid w:val="009344AD"/>
    <w:rsid w:val="0093487E"/>
    <w:rsid w:val="00934E5F"/>
    <w:rsid w:val="00934FC0"/>
    <w:rsid w:val="0093535D"/>
    <w:rsid w:val="009357E5"/>
    <w:rsid w:val="00935838"/>
    <w:rsid w:val="0093584D"/>
    <w:rsid w:val="00935B15"/>
    <w:rsid w:val="00936AC4"/>
    <w:rsid w:val="00937041"/>
    <w:rsid w:val="00937856"/>
    <w:rsid w:val="009405F1"/>
    <w:rsid w:val="00940A90"/>
    <w:rsid w:val="00940F74"/>
    <w:rsid w:val="0094108D"/>
    <w:rsid w:val="0094113C"/>
    <w:rsid w:val="009411C5"/>
    <w:rsid w:val="009413C6"/>
    <w:rsid w:val="009415CF"/>
    <w:rsid w:val="00942278"/>
    <w:rsid w:val="009422A8"/>
    <w:rsid w:val="00942361"/>
    <w:rsid w:val="00942902"/>
    <w:rsid w:val="0094299F"/>
    <w:rsid w:val="00942CB7"/>
    <w:rsid w:val="00942D99"/>
    <w:rsid w:val="00942F90"/>
    <w:rsid w:val="0094336C"/>
    <w:rsid w:val="00943823"/>
    <w:rsid w:val="00943FC0"/>
    <w:rsid w:val="00944739"/>
    <w:rsid w:val="009456A1"/>
    <w:rsid w:val="00945DD8"/>
    <w:rsid w:val="0094611C"/>
    <w:rsid w:val="00946BB1"/>
    <w:rsid w:val="00946C20"/>
    <w:rsid w:val="00947480"/>
    <w:rsid w:val="00947AF6"/>
    <w:rsid w:val="00947E85"/>
    <w:rsid w:val="00950407"/>
    <w:rsid w:val="00950FF9"/>
    <w:rsid w:val="009510E6"/>
    <w:rsid w:val="0095133B"/>
    <w:rsid w:val="00951EF9"/>
    <w:rsid w:val="00952100"/>
    <w:rsid w:val="0095282A"/>
    <w:rsid w:val="009529DD"/>
    <w:rsid w:val="00952AEE"/>
    <w:rsid w:val="00952C09"/>
    <w:rsid w:val="00952F6B"/>
    <w:rsid w:val="00953079"/>
    <w:rsid w:val="0095337A"/>
    <w:rsid w:val="00953B7B"/>
    <w:rsid w:val="00953EE9"/>
    <w:rsid w:val="0095423B"/>
    <w:rsid w:val="0095423F"/>
    <w:rsid w:val="00954B7A"/>
    <w:rsid w:val="00954DE9"/>
    <w:rsid w:val="0095562F"/>
    <w:rsid w:val="0095593F"/>
    <w:rsid w:val="0095595A"/>
    <w:rsid w:val="00955D53"/>
    <w:rsid w:val="00956B98"/>
    <w:rsid w:val="00957B34"/>
    <w:rsid w:val="00960623"/>
    <w:rsid w:val="00961300"/>
    <w:rsid w:val="00961977"/>
    <w:rsid w:val="00961AD4"/>
    <w:rsid w:val="00961B6A"/>
    <w:rsid w:val="00961CBF"/>
    <w:rsid w:val="00961DB5"/>
    <w:rsid w:val="00962548"/>
    <w:rsid w:val="009628EF"/>
    <w:rsid w:val="0096296B"/>
    <w:rsid w:val="00963787"/>
    <w:rsid w:val="00963B24"/>
    <w:rsid w:val="00963F45"/>
    <w:rsid w:val="00964331"/>
    <w:rsid w:val="009644AF"/>
    <w:rsid w:val="009644B4"/>
    <w:rsid w:val="009648D6"/>
    <w:rsid w:val="00964AE1"/>
    <w:rsid w:val="00966211"/>
    <w:rsid w:val="00966425"/>
    <w:rsid w:val="00966810"/>
    <w:rsid w:val="00966D52"/>
    <w:rsid w:val="0096721E"/>
    <w:rsid w:val="009677C4"/>
    <w:rsid w:val="00967C0F"/>
    <w:rsid w:val="00970C3E"/>
    <w:rsid w:val="00971355"/>
    <w:rsid w:val="00971449"/>
    <w:rsid w:val="009715A3"/>
    <w:rsid w:val="00971DD5"/>
    <w:rsid w:val="009723CC"/>
    <w:rsid w:val="00972407"/>
    <w:rsid w:val="00972BE3"/>
    <w:rsid w:val="009732D8"/>
    <w:rsid w:val="009736FF"/>
    <w:rsid w:val="00973A91"/>
    <w:rsid w:val="00974E5C"/>
    <w:rsid w:val="00974EC7"/>
    <w:rsid w:val="009751DD"/>
    <w:rsid w:val="0097553C"/>
    <w:rsid w:val="009759B7"/>
    <w:rsid w:val="00975D1E"/>
    <w:rsid w:val="0097607F"/>
    <w:rsid w:val="009762E2"/>
    <w:rsid w:val="009763FB"/>
    <w:rsid w:val="00976DE6"/>
    <w:rsid w:val="00977156"/>
    <w:rsid w:val="009778DA"/>
    <w:rsid w:val="009779D6"/>
    <w:rsid w:val="00977E45"/>
    <w:rsid w:val="00980001"/>
    <w:rsid w:val="00980239"/>
    <w:rsid w:val="009806AD"/>
    <w:rsid w:val="009812C4"/>
    <w:rsid w:val="009818B6"/>
    <w:rsid w:val="00982341"/>
    <w:rsid w:val="00982C86"/>
    <w:rsid w:val="00982EC5"/>
    <w:rsid w:val="0098390B"/>
    <w:rsid w:val="00983D2E"/>
    <w:rsid w:val="00983D5A"/>
    <w:rsid w:val="00983F3F"/>
    <w:rsid w:val="00984056"/>
    <w:rsid w:val="00984143"/>
    <w:rsid w:val="00984C2F"/>
    <w:rsid w:val="00984C50"/>
    <w:rsid w:val="00984DF7"/>
    <w:rsid w:val="00985260"/>
    <w:rsid w:val="0098609C"/>
    <w:rsid w:val="009864E7"/>
    <w:rsid w:val="00986B6D"/>
    <w:rsid w:val="00986FF1"/>
    <w:rsid w:val="0098700D"/>
    <w:rsid w:val="009871CF"/>
    <w:rsid w:val="00987224"/>
    <w:rsid w:val="00987271"/>
    <w:rsid w:val="009903A0"/>
    <w:rsid w:val="0099070E"/>
    <w:rsid w:val="0099072B"/>
    <w:rsid w:val="0099177B"/>
    <w:rsid w:val="00991881"/>
    <w:rsid w:val="00991A09"/>
    <w:rsid w:val="00991ADE"/>
    <w:rsid w:val="00991E4A"/>
    <w:rsid w:val="00991E50"/>
    <w:rsid w:val="0099201B"/>
    <w:rsid w:val="009924EB"/>
    <w:rsid w:val="00992768"/>
    <w:rsid w:val="00992C89"/>
    <w:rsid w:val="00992F6C"/>
    <w:rsid w:val="0099338C"/>
    <w:rsid w:val="00993AFB"/>
    <w:rsid w:val="00994809"/>
    <w:rsid w:val="00994BC0"/>
    <w:rsid w:val="00994DBF"/>
    <w:rsid w:val="009953AC"/>
    <w:rsid w:val="009957FB"/>
    <w:rsid w:val="00995834"/>
    <w:rsid w:val="009958CF"/>
    <w:rsid w:val="009959E3"/>
    <w:rsid w:val="00995A99"/>
    <w:rsid w:val="00995B17"/>
    <w:rsid w:val="00995C28"/>
    <w:rsid w:val="00995D3B"/>
    <w:rsid w:val="00995DD1"/>
    <w:rsid w:val="00996225"/>
    <w:rsid w:val="00996B8D"/>
    <w:rsid w:val="00996D28"/>
    <w:rsid w:val="00997996"/>
    <w:rsid w:val="009A01A9"/>
    <w:rsid w:val="009A1304"/>
    <w:rsid w:val="009A130E"/>
    <w:rsid w:val="009A14C5"/>
    <w:rsid w:val="009A1AE5"/>
    <w:rsid w:val="009A21DF"/>
    <w:rsid w:val="009A3082"/>
    <w:rsid w:val="009A33A9"/>
    <w:rsid w:val="009A3C9C"/>
    <w:rsid w:val="009A3E25"/>
    <w:rsid w:val="009A4045"/>
    <w:rsid w:val="009A416A"/>
    <w:rsid w:val="009A456F"/>
    <w:rsid w:val="009A4A2D"/>
    <w:rsid w:val="009A4A52"/>
    <w:rsid w:val="009A4C1C"/>
    <w:rsid w:val="009A5031"/>
    <w:rsid w:val="009A5DEE"/>
    <w:rsid w:val="009A6249"/>
    <w:rsid w:val="009A62C8"/>
    <w:rsid w:val="009A62F3"/>
    <w:rsid w:val="009A652E"/>
    <w:rsid w:val="009A6984"/>
    <w:rsid w:val="009A6D8E"/>
    <w:rsid w:val="009A7460"/>
    <w:rsid w:val="009B058C"/>
    <w:rsid w:val="009B081B"/>
    <w:rsid w:val="009B0E3C"/>
    <w:rsid w:val="009B0EA7"/>
    <w:rsid w:val="009B11BE"/>
    <w:rsid w:val="009B130A"/>
    <w:rsid w:val="009B1F8D"/>
    <w:rsid w:val="009B2C26"/>
    <w:rsid w:val="009B35DE"/>
    <w:rsid w:val="009B3904"/>
    <w:rsid w:val="009B41B7"/>
    <w:rsid w:val="009B48F2"/>
    <w:rsid w:val="009B5826"/>
    <w:rsid w:val="009B58B0"/>
    <w:rsid w:val="009B60C7"/>
    <w:rsid w:val="009B677A"/>
    <w:rsid w:val="009B6B5B"/>
    <w:rsid w:val="009B6C72"/>
    <w:rsid w:val="009B7112"/>
    <w:rsid w:val="009B77F6"/>
    <w:rsid w:val="009B7CA4"/>
    <w:rsid w:val="009C0827"/>
    <w:rsid w:val="009C0BDF"/>
    <w:rsid w:val="009C0DDA"/>
    <w:rsid w:val="009C0F12"/>
    <w:rsid w:val="009C1322"/>
    <w:rsid w:val="009C15B9"/>
    <w:rsid w:val="009C17FB"/>
    <w:rsid w:val="009C218F"/>
    <w:rsid w:val="009C2556"/>
    <w:rsid w:val="009C2561"/>
    <w:rsid w:val="009C26BB"/>
    <w:rsid w:val="009C2772"/>
    <w:rsid w:val="009C28F6"/>
    <w:rsid w:val="009C2B6A"/>
    <w:rsid w:val="009C3508"/>
    <w:rsid w:val="009C3627"/>
    <w:rsid w:val="009C3AF4"/>
    <w:rsid w:val="009C3EB2"/>
    <w:rsid w:val="009C40DF"/>
    <w:rsid w:val="009C5090"/>
    <w:rsid w:val="009C55BD"/>
    <w:rsid w:val="009C5897"/>
    <w:rsid w:val="009C6282"/>
    <w:rsid w:val="009C6A11"/>
    <w:rsid w:val="009C6B5E"/>
    <w:rsid w:val="009C75E3"/>
    <w:rsid w:val="009C76CA"/>
    <w:rsid w:val="009C7B88"/>
    <w:rsid w:val="009D057F"/>
    <w:rsid w:val="009D0675"/>
    <w:rsid w:val="009D0A89"/>
    <w:rsid w:val="009D0C53"/>
    <w:rsid w:val="009D0E80"/>
    <w:rsid w:val="009D1035"/>
    <w:rsid w:val="009D111B"/>
    <w:rsid w:val="009D1647"/>
    <w:rsid w:val="009D1E3B"/>
    <w:rsid w:val="009D23C8"/>
    <w:rsid w:val="009D27DB"/>
    <w:rsid w:val="009D2C14"/>
    <w:rsid w:val="009D417C"/>
    <w:rsid w:val="009D4575"/>
    <w:rsid w:val="009D4820"/>
    <w:rsid w:val="009D4834"/>
    <w:rsid w:val="009D4C7A"/>
    <w:rsid w:val="009D4F6C"/>
    <w:rsid w:val="009D58D7"/>
    <w:rsid w:val="009D5AFA"/>
    <w:rsid w:val="009D5B00"/>
    <w:rsid w:val="009D5C06"/>
    <w:rsid w:val="009D6045"/>
    <w:rsid w:val="009D6810"/>
    <w:rsid w:val="009D7208"/>
    <w:rsid w:val="009D72BB"/>
    <w:rsid w:val="009D7403"/>
    <w:rsid w:val="009D7744"/>
    <w:rsid w:val="009D78B3"/>
    <w:rsid w:val="009D7ED9"/>
    <w:rsid w:val="009E04D2"/>
    <w:rsid w:val="009E0EC0"/>
    <w:rsid w:val="009E0F49"/>
    <w:rsid w:val="009E10E8"/>
    <w:rsid w:val="009E1522"/>
    <w:rsid w:val="009E1E22"/>
    <w:rsid w:val="009E2131"/>
    <w:rsid w:val="009E2616"/>
    <w:rsid w:val="009E2ACB"/>
    <w:rsid w:val="009E2B60"/>
    <w:rsid w:val="009E2C46"/>
    <w:rsid w:val="009E2FD1"/>
    <w:rsid w:val="009E3991"/>
    <w:rsid w:val="009E3BE7"/>
    <w:rsid w:val="009E3C98"/>
    <w:rsid w:val="009E4221"/>
    <w:rsid w:val="009E439B"/>
    <w:rsid w:val="009E45DE"/>
    <w:rsid w:val="009E4CA3"/>
    <w:rsid w:val="009E4D53"/>
    <w:rsid w:val="009E4EC9"/>
    <w:rsid w:val="009E5792"/>
    <w:rsid w:val="009E57BB"/>
    <w:rsid w:val="009E5CE6"/>
    <w:rsid w:val="009E5FB2"/>
    <w:rsid w:val="009E6255"/>
    <w:rsid w:val="009E666C"/>
    <w:rsid w:val="009E669F"/>
    <w:rsid w:val="009E6FAD"/>
    <w:rsid w:val="009E763E"/>
    <w:rsid w:val="009E7703"/>
    <w:rsid w:val="009E78A9"/>
    <w:rsid w:val="009E7F0E"/>
    <w:rsid w:val="009F016A"/>
    <w:rsid w:val="009F1521"/>
    <w:rsid w:val="009F2235"/>
    <w:rsid w:val="009F28F2"/>
    <w:rsid w:val="009F2FDF"/>
    <w:rsid w:val="009F3244"/>
    <w:rsid w:val="009F3CCF"/>
    <w:rsid w:val="009F4782"/>
    <w:rsid w:val="009F4835"/>
    <w:rsid w:val="009F4B1E"/>
    <w:rsid w:val="009F4B42"/>
    <w:rsid w:val="009F4C32"/>
    <w:rsid w:val="009F5244"/>
    <w:rsid w:val="009F5511"/>
    <w:rsid w:val="009F580B"/>
    <w:rsid w:val="009F591F"/>
    <w:rsid w:val="009F5E9F"/>
    <w:rsid w:val="009F6601"/>
    <w:rsid w:val="009F6743"/>
    <w:rsid w:val="009F73DF"/>
    <w:rsid w:val="009F7683"/>
    <w:rsid w:val="009F79C8"/>
    <w:rsid w:val="009F7A4F"/>
    <w:rsid w:val="009F7BC9"/>
    <w:rsid w:val="009F7D82"/>
    <w:rsid w:val="00A001C0"/>
    <w:rsid w:val="00A001ED"/>
    <w:rsid w:val="00A0037F"/>
    <w:rsid w:val="00A00578"/>
    <w:rsid w:val="00A012F4"/>
    <w:rsid w:val="00A01922"/>
    <w:rsid w:val="00A01A22"/>
    <w:rsid w:val="00A01E11"/>
    <w:rsid w:val="00A0200B"/>
    <w:rsid w:val="00A02037"/>
    <w:rsid w:val="00A02275"/>
    <w:rsid w:val="00A025D6"/>
    <w:rsid w:val="00A02645"/>
    <w:rsid w:val="00A02CB7"/>
    <w:rsid w:val="00A03EAD"/>
    <w:rsid w:val="00A044A4"/>
    <w:rsid w:val="00A045BA"/>
    <w:rsid w:val="00A04949"/>
    <w:rsid w:val="00A04BD6"/>
    <w:rsid w:val="00A053E0"/>
    <w:rsid w:val="00A055E9"/>
    <w:rsid w:val="00A05B59"/>
    <w:rsid w:val="00A05DAA"/>
    <w:rsid w:val="00A0616A"/>
    <w:rsid w:val="00A06DCD"/>
    <w:rsid w:val="00A06ECA"/>
    <w:rsid w:val="00A07676"/>
    <w:rsid w:val="00A07AB7"/>
    <w:rsid w:val="00A10263"/>
    <w:rsid w:val="00A10C7F"/>
    <w:rsid w:val="00A10D21"/>
    <w:rsid w:val="00A10EA2"/>
    <w:rsid w:val="00A11221"/>
    <w:rsid w:val="00A11A82"/>
    <w:rsid w:val="00A11E24"/>
    <w:rsid w:val="00A120FE"/>
    <w:rsid w:val="00A12864"/>
    <w:rsid w:val="00A12B1F"/>
    <w:rsid w:val="00A12B79"/>
    <w:rsid w:val="00A12E92"/>
    <w:rsid w:val="00A12F44"/>
    <w:rsid w:val="00A134C1"/>
    <w:rsid w:val="00A138F6"/>
    <w:rsid w:val="00A13BEF"/>
    <w:rsid w:val="00A1468A"/>
    <w:rsid w:val="00A15174"/>
    <w:rsid w:val="00A15224"/>
    <w:rsid w:val="00A15282"/>
    <w:rsid w:val="00A154F1"/>
    <w:rsid w:val="00A159B6"/>
    <w:rsid w:val="00A15D93"/>
    <w:rsid w:val="00A163E0"/>
    <w:rsid w:val="00A166D2"/>
    <w:rsid w:val="00A16A5D"/>
    <w:rsid w:val="00A17310"/>
    <w:rsid w:val="00A174BD"/>
    <w:rsid w:val="00A20080"/>
    <w:rsid w:val="00A200AD"/>
    <w:rsid w:val="00A202A4"/>
    <w:rsid w:val="00A2041D"/>
    <w:rsid w:val="00A2058D"/>
    <w:rsid w:val="00A20EA7"/>
    <w:rsid w:val="00A210F0"/>
    <w:rsid w:val="00A211EE"/>
    <w:rsid w:val="00A213A1"/>
    <w:rsid w:val="00A21967"/>
    <w:rsid w:val="00A21BCB"/>
    <w:rsid w:val="00A21C90"/>
    <w:rsid w:val="00A2300C"/>
    <w:rsid w:val="00A23634"/>
    <w:rsid w:val="00A24995"/>
    <w:rsid w:val="00A24EE6"/>
    <w:rsid w:val="00A251A2"/>
    <w:rsid w:val="00A2556E"/>
    <w:rsid w:val="00A25C8E"/>
    <w:rsid w:val="00A26DBA"/>
    <w:rsid w:val="00A27D92"/>
    <w:rsid w:val="00A30153"/>
    <w:rsid w:val="00A31243"/>
    <w:rsid w:val="00A319B8"/>
    <w:rsid w:val="00A32240"/>
    <w:rsid w:val="00A3247D"/>
    <w:rsid w:val="00A331DC"/>
    <w:rsid w:val="00A3325E"/>
    <w:rsid w:val="00A33522"/>
    <w:rsid w:val="00A338F4"/>
    <w:rsid w:val="00A340A5"/>
    <w:rsid w:val="00A3413E"/>
    <w:rsid w:val="00A3439B"/>
    <w:rsid w:val="00A349B4"/>
    <w:rsid w:val="00A34A16"/>
    <w:rsid w:val="00A34C59"/>
    <w:rsid w:val="00A34D3A"/>
    <w:rsid w:val="00A34E56"/>
    <w:rsid w:val="00A34EB3"/>
    <w:rsid w:val="00A34F4D"/>
    <w:rsid w:val="00A35049"/>
    <w:rsid w:val="00A358AA"/>
    <w:rsid w:val="00A35A92"/>
    <w:rsid w:val="00A35C4F"/>
    <w:rsid w:val="00A3661F"/>
    <w:rsid w:val="00A3688D"/>
    <w:rsid w:val="00A36DC7"/>
    <w:rsid w:val="00A374A9"/>
    <w:rsid w:val="00A37A2E"/>
    <w:rsid w:val="00A400E7"/>
    <w:rsid w:val="00A403A9"/>
    <w:rsid w:val="00A4040A"/>
    <w:rsid w:val="00A41074"/>
    <w:rsid w:val="00A41278"/>
    <w:rsid w:val="00A421A1"/>
    <w:rsid w:val="00A42426"/>
    <w:rsid w:val="00A42552"/>
    <w:rsid w:val="00A42847"/>
    <w:rsid w:val="00A42BA2"/>
    <w:rsid w:val="00A42BF6"/>
    <w:rsid w:val="00A43880"/>
    <w:rsid w:val="00A43B4F"/>
    <w:rsid w:val="00A43B7B"/>
    <w:rsid w:val="00A44155"/>
    <w:rsid w:val="00A44192"/>
    <w:rsid w:val="00A443BB"/>
    <w:rsid w:val="00A4490B"/>
    <w:rsid w:val="00A44B9A"/>
    <w:rsid w:val="00A45B06"/>
    <w:rsid w:val="00A46511"/>
    <w:rsid w:val="00A46534"/>
    <w:rsid w:val="00A46602"/>
    <w:rsid w:val="00A46787"/>
    <w:rsid w:val="00A46EDF"/>
    <w:rsid w:val="00A46F39"/>
    <w:rsid w:val="00A470BC"/>
    <w:rsid w:val="00A47635"/>
    <w:rsid w:val="00A477CC"/>
    <w:rsid w:val="00A47AE8"/>
    <w:rsid w:val="00A47EE2"/>
    <w:rsid w:val="00A47FF1"/>
    <w:rsid w:val="00A5041D"/>
    <w:rsid w:val="00A5165A"/>
    <w:rsid w:val="00A524BB"/>
    <w:rsid w:val="00A52705"/>
    <w:rsid w:val="00A52DF9"/>
    <w:rsid w:val="00A543D6"/>
    <w:rsid w:val="00A54654"/>
    <w:rsid w:val="00A547E8"/>
    <w:rsid w:val="00A54A65"/>
    <w:rsid w:val="00A54D8F"/>
    <w:rsid w:val="00A54E00"/>
    <w:rsid w:val="00A554E5"/>
    <w:rsid w:val="00A558F3"/>
    <w:rsid w:val="00A55B99"/>
    <w:rsid w:val="00A565BE"/>
    <w:rsid w:val="00A56AE0"/>
    <w:rsid w:val="00A56C15"/>
    <w:rsid w:val="00A56CC5"/>
    <w:rsid w:val="00A5773F"/>
    <w:rsid w:val="00A601C3"/>
    <w:rsid w:val="00A616F1"/>
    <w:rsid w:val="00A61BF4"/>
    <w:rsid w:val="00A62167"/>
    <w:rsid w:val="00A625F2"/>
    <w:rsid w:val="00A62C44"/>
    <w:rsid w:val="00A6304C"/>
    <w:rsid w:val="00A63680"/>
    <w:rsid w:val="00A6399C"/>
    <w:rsid w:val="00A64A19"/>
    <w:rsid w:val="00A64AB2"/>
    <w:rsid w:val="00A64D7C"/>
    <w:rsid w:val="00A652B7"/>
    <w:rsid w:val="00A65C55"/>
    <w:rsid w:val="00A65E36"/>
    <w:rsid w:val="00A65FB0"/>
    <w:rsid w:val="00A66DD2"/>
    <w:rsid w:val="00A67840"/>
    <w:rsid w:val="00A70137"/>
    <w:rsid w:val="00A70FAC"/>
    <w:rsid w:val="00A71612"/>
    <w:rsid w:val="00A718A7"/>
    <w:rsid w:val="00A723A4"/>
    <w:rsid w:val="00A725C8"/>
    <w:rsid w:val="00A72B3D"/>
    <w:rsid w:val="00A732D5"/>
    <w:rsid w:val="00A73629"/>
    <w:rsid w:val="00A73874"/>
    <w:rsid w:val="00A73B7E"/>
    <w:rsid w:val="00A74703"/>
    <w:rsid w:val="00A74D97"/>
    <w:rsid w:val="00A75056"/>
    <w:rsid w:val="00A753C9"/>
    <w:rsid w:val="00A7569C"/>
    <w:rsid w:val="00A75D58"/>
    <w:rsid w:val="00A764BE"/>
    <w:rsid w:val="00A7690F"/>
    <w:rsid w:val="00A76BF1"/>
    <w:rsid w:val="00A76D61"/>
    <w:rsid w:val="00A77308"/>
    <w:rsid w:val="00A7777A"/>
    <w:rsid w:val="00A77F5A"/>
    <w:rsid w:val="00A81198"/>
    <w:rsid w:val="00A8135C"/>
    <w:rsid w:val="00A8188A"/>
    <w:rsid w:val="00A819CA"/>
    <w:rsid w:val="00A826F6"/>
    <w:rsid w:val="00A837AA"/>
    <w:rsid w:val="00A83B50"/>
    <w:rsid w:val="00A84049"/>
    <w:rsid w:val="00A84417"/>
    <w:rsid w:val="00A856F0"/>
    <w:rsid w:val="00A85DDB"/>
    <w:rsid w:val="00A871FA"/>
    <w:rsid w:val="00A8758E"/>
    <w:rsid w:val="00A87E5C"/>
    <w:rsid w:val="00A903E0"/>
    <w:rsid w:val="00A9053B"/>
    <w:rsid w:val="00A9094C"/>
    <w:rsid w:val="00A909BA"/>
    <w:rsid w:val="00A909E9"/>
    <w:rsid w:val="00A90B66"/>
    <w:rsid w:val="00A91717"/>
    <w:rsid w:val="00A92B44"/>
    <w:rsid w:val="00A92C58"/>
    <w:rsid w:val="00A92D25"/>
    <w:rsid w:val="00A933F5"/>
    <w:rsid w:val="00A93B21"/>
    <w:rsid w:val="00A93D20"/>
    <w:rsid w:val="00A94EE6"/>
    <w:rsid w:val="00A95767"/>
    <w:rsid w:val="00A95B4C"/>
    <w:rsid w:val="00A95CD9"/>
    <w:rsid w:val="00A95D5D"/>
    <w:rsid w:val="00A9719D"/>
    <w:rsid w:val="00A972F1"/>
    <w:rsid w:val="00A9741A"/>
    <w:rsid w:val="00A976E8"/>
    <w:rsid w:val="00A97D77"/>
    <w:rsid w:val="00AA00DB"/>
    <w:rsid w:val="00AA0220"/>
    <w:rsid w:val="00AA0B3E"/>
    <w:rsid w:val="00AA19DA"/>
    <w:rsid w:val="00AA27E8"/>
    <w:rsid w:val="00AA31FF"/>
    <w:rsid w:val="00AA3273"/>
    <w:rsid w:val="00AA3437"/>
    <w:rsid w:val="00AA45DC"/>
    <w:rsid w:val="00AA47CF"/>
    <w:rsid w:val="00AA4985"/>
    <w:rsid w:val="00AA4A03"/>
    <w:rsid w:val="00AA510B"/>
    <w:rsid w:val="00AA53CA"/>
    <w:rsid w:val="00AA552F"/>
    <w:rsid w:val="00AA573A"/>
    <w:rsid w:val="00AA6151"/>
    <w:rsid w:val="00AA6202"/>
    <w:rsid w:val="00AA6222"/>
    <w:rsid w:val="00AA62D5"/>
    <w:rsid w:val="00AA6943"/>
    <w:rsid w:val="00AA6C62"/>
    <w:rsid w:val="00AA7173"/>
    <w:rsid w:val="00AA7A80"/>
    <w:rsid w:val="00AB0206"/>
    <w:rsid w:val="00AB030D"/>
    <w:rsid w:val="00AB0362"/>
    <w:rsid w:val="00AB077E"/>
    <w:rsid w:val="00AB09FD"/>
    <w:rsid w:val="00AB0B8E"/>
    <w:rsid w:val="00AB10C6"/>
    <w:rsid w:val="00AB12A3"/>
    <w:rsid w:val="00AB171D"/>
    <w:rsid w:val="00AB1F30"/>
    <w:rsid w:val="00AB2334"/>
    <w:rsid w:val="00AB3064"/>
    <w:rsid w:val="00AB32D1"/>
    <w:rsid w:val="00AB34A3"/>
    <w:rsid w:val="00AB3661"/>
    <w:rsid w:val="00AB3D85"/>
    <w:rsid w:val="00AB43FF"/>
    <w:rsid w:val="00AB4D68"/>
    <w:rsid w:val="00AB4E48"/>
    <w:rsid w:val="00AB4E9A"/>
    <w:rsid w:val="00AB5688"/>
    <w:rsid w:val="00AB5D99"/>
    <w:rsid w:val="00AB6F57"/>
    <w:rsid w:val="00AB78FC"/>
    <w:rsid w:val="00AB7BB8"/>
    <w:rsid w:val="00AC03D6"/>
    <w:rsid w:val="00AC065A"/>
    <w:rsid w:val="00AC06E1"/>
    <w:rsid w:val="00AC09A1"/>
    <w:rsid w:val="00AC16F0"/>
    <w:rsid w:val="00AC18A0"/>
    <w:rsid w:val="00AC1F48"/>
    <w:rsid w:val="00AC2789"/>
    <w:rsid w:val="00AC29EA"/>
    <w:rsid w:val="00AC2A4F"/>
    <w:rsid w:val="00AC2A8D"/>
    <w:rsid w:val="00AC2D79"/>
    <w:rsid w:val="00AC3768"/>
    <w:rsid w:val="00AC3AE0"/>
    <w:rsid w:val="00AC3BE4"/>
    <w:rsid w:val="00AC3C3D"/>
    <w:rsid w:val="00AC3CBD"/>
    <w:rsid w:val="00AC45B9"/>
    <w:rsid w:val="00AC4963"/>
    <w:rsid w:val="00AC53F1"/>
    <w:rsid w:val="00AC5AB9"/>
    <w:rsid w:val="00AC5FB0"/>
    <w:rsid w:val="00AC6448"/>
    <w:rsid w:val="00AC67E3"/>
    <w:rsid w:val="00AC68A5"/>
    <w:rsid w:val="00AC697F"/>
    <w:rsid w:val="00AC6D46"/>
    <w:rsid w:val="00AC6D47"/>
    <w:rsid w:val="00AC6E3F"/>
    <w:rsid w:val="00AC734C"/>
    <w:rsid w:val="00AC75C9"/>
    <w:rsid w:val="00AC75D2"/>
    <w:rsid w:val="00AD0251"/>
    <w:rsid w:val="00AD02D7"/>
    <w:rsid w:val="00AD08A5"/>
    <w:rsid w:val="00AD0A4B"/>
    <w:rsid w:val="00AD1027"/>
    <w:rsid w:val="00AD160B"/>
    <w:rsid w:val="00AD16E3"/>
    <w:rsid w:val="00AD1799"/>
    <w:rsid w:val="00AD2298"/>
    <w:rsid w:val="00AD23A3"/>
    <w:rsid w:val="00AD26C6"/>
    <w:rsid w:val="00AD2FF2"/>
    <w:rsid w:val="00AD307C"/>
    <w:rsid w:val="00AD332C"/>
    <w:rsid w:val="00AD358E"/>
    <w:rsid w:val="00AD38A7"/>
    <w:rsid w:val="00AD3D58"/>
    <w:rsid w:val="00AD435D"/>
    <w:rsid w:val="00AD4BE8"/>
    <w:rsid w:val="00AD4CEB"/>
    <w:rsid w:val="00AD5466"/>
    <w:rsid w:val="00AD5D38"/>
    <w:rsid w:val="00AD634C"/>
    <w:rsid w:val="00AD6371"/>
    <w:rsid w:val="00AD64D8"/>
    <w:rsid w:val="00AD65A2"/>
    <w:rsid w:val="00AD6CAE"/>
    <w:rsid w:val="00AD6CF0"/>
    <w:rsid w:val="00AD6DF9"/>
    <w:rsid w:val="00AD7205"/>
    <w:rsid w:val="00AD75E2"/>
    <w:rsid w:val="00AE0233"/>
    <w:rsid w:val="00AE02FA"/>
    <w:rsid w:val="00AE06C9"/>
    <w:rsid w:val="00AE0E7C"/>
    <w:rsid w:val="00AE14E4"/>
    <w:rsid w:val="00AE1557"/>
    <w:rsid w:val="00AE19C2"/>
    <w:rsid w:val="00AE2677"/>
    <w:rsid w:val="00AE2A8C"/>
    <w:rsid w:val="00AE2D61"/>
    <w:rsid w:val="00AE2E9A"/>
    <w:rsid w:val="00AE2ECF"/>
    <w:rsid w:val="00AE3290"/>
    <w:rsid w:val="00AE34BA"/>
    <w:rsid w:val="00AE3A5C"/>
    <w:rsid w:val="00AE3EDA"/>
    <w:rsid w:val="00AE4327"/>
    <w:rsid w:val="00AE45C4"/>
    <w:rsid w:val="00AE48D1"/>
    <w:rsid w:val="00AE4E67"/>
    <w:rsid w:val="00AE50B0"/>
    <w:rsid w:val="00AE567A"/>
    <w:rsid w:val="00AE57E8"/>
    <w:rsid w:val="00AE5813"/>
    <w:rsid w:val="00AE5888"/>
    <w:rsid w:val="00AE60D6"/>
    <w:rsid w:val="00AE64E1"/>
    <w:rsid w:val="00AE65E1"/>
    <w:rsid w:val="00AE6D00"/>
    <w:rsid w:val="00AE6D0E"/>
    <w:rsid w:val="00AE6F44"/>
    <w:rsid w:val="00AE758B"/>
    <w:rsid w:val="00AE7AE6"/>
    <w:rsid w:val="00AE7F38"/>
    <w:rsid w:val="00AF003D"/>
    <w:rsid w:val="00AF05D2"/>
    <w:rsid w:val="00AF20F3"/>
    <w:rsid w:val="00AF22F9"/>
    <w:rsid w:val="00AF2C36"/>
    <w:rsid w:val="00AF378C"/>
    <w:rsid w:val="00AF4398"/>
    <w:rsid w:val="00AF43ED"/>
    <w:rsid w:val="00AF4660"/>
    <w:rsid w:val="00AF4A42"/>
    <w:rsid w:val="00AF4B86"/>
    <w:rsid w:val="00AF61E8"/>
    <w:rsid w:val="00AF6571"/>
    <w:rsid w:val="00AF67B4"/>
    <w:rsid w:val="00AF6880"/>
    <w:rsid w:val="00AF69A7"/>
    <w:rsid w:val="00AF6A42"/>
    <w:rsid w:val="00AF6C27"/>
    <w:rsid w:val="00AF7237"/>
    <w:rsid w:val="00AF72B6"/>
    <w:rsid w:val="00B00008"/>
    <w:rsid w:val="00B0009C"/>
    <w:rsid w:val="00B00661"/>
    <w:rsid w:val="00B006C9"/>
    <w:rsid w:val="00B00DAE"/>
    <w:rsid w:val="00B014C2"/>
    <w:rsid w:val="00B01518"/>
    <w:rsid w:val="00B0160B"/>
    <w:rsid w:val="00B017ED"/>
    <w:rsid w:val="00B01930"/>
    <w:rsid w:val="00B01BBB"/>
    <w:rsid w:val="00B01D84"/>
    <w:rsid w:val="00B01F12"/>
    <w:rsid w:val="00B0217A"/>
    <w:rsid w:val="00B0280B"/>
    <w:rsid w:val="00B03817"/>
    <w:rsid w:val="00B04945"/>
    <w:rsid w:val="00B049FD"/>
    <w:rsid w:val="00B0538B"/>
    <w:rsid w:val="00B05693"/>
    <w:rsid w:val="00B0599B"/>
    <w:rsid w:val="00B05A3E"/>
    <w:rsid w:val="00B05D80"/>
    <w:rsid w:val="00B06238"/>
    <w:rsid w:val="00B0653B"/>
    <w:rsid w:val="00B0658F"/>
    <w:rsid w:val="00B06887"/>
    <w:rsid w:val="00B0690A"/>
    <w:rsid w:val="00B06B9B"/>
    <w:rsid w:val="00B07349"/>
    <w:rsid w:val="00B07377"/>
    <w:rsid w:val="00B07C75"/>
    <w:rsid w:val="00B07D51"/>
    <w:rsid w:val="00B07F8C"/>
    <w:rsid w:val="00B10089"/>
    <w:rsid w:val="00B102AD"/>
    <w:rsid w:val="00B10BFD"/>
    <w:rsid w:val="00B11352"/>
    <w:rsid w:val="00B11EF6"/>
    <w:rsid w:val="00B12140"/>
    <w:rsid w:val="00B1241D"/>
    <w:rsid w:val="00B12810"/>
    <w:rsid w:val="00B1286B"/>
    <w:rsid w:val="00B12B29"/>
    <w:rsid w:val="00B12BD7"/>
    <w:rsid w:val="00B12EE4"/>
    <w:rsid w:val="00B1306E"/>
    <w:rsid w:val="00B132EB"/>
    <w:rsid w:val="00B13419"/>
    <w:rsid w:val="00B13622"/>
    <w:rsid w:val="00B13904"/>
    <w:rsid w:val="00B13B26"/>
    <w:rsid w:val="00B13BE8"/>
    <w:rsid w:val="00B13F43"/>
    <w:rsid w:val="00B13F92"/>
    <w:rsid w:val="00B13F96"/>
    <w:rsid w:val="00B1421E"/>
    <w:rsid w:val="00B14608"/>
    <w:rsid w:val="00B1502C"/>
    <w:rsid w:val="00B1517A"/>
    <w:rsid w:val="00B15284"/>
    <w:rsid w:val="00B15D1F"/>
    <w:rsid w:val="00B16959"/>
    <w:rsid w:val="00B16C31"/>
    <w:rsid w:val="00B16E65"/>
    <w:rsid w:val="00B1712F"/>
    <w:rsid w:val="00B172E1"/>
    <w:rsid w:val="00B172F8"/>
    <w:rsid w:val="00B17641"/>
    <w:rsid w:val="00B20B7D"/>
    <w:rsid w:val="00B2140F"/>
    <w:rsid w:val="00B21616"/>
    <w:rsid w:val="00B2198A"/>
    <w:rsid w:val="00B21B37"/>
    <w:rsid w:val="00B21B89"/>
    <w:rsid w:val="00B21DF6"/>
    <w:rsid w:val="00B21ED0"/>
    <w:rsid w:val="00B21F1D"/>
    <w:rsid w:val="00B22133"/>
    <w:rsid w:val="00B225D6"/>
    <w:rsid w:val="00B22995"/>
    <w:rsid w:val="00B22A05"/>
    <w:rsid w:val="00B22CD9"/>
    <w:rsid w:val="00B230C0"/>
    <w:rsid w:val="00B233F0"/>
    <w:rsid w:val="00B23480"/>
    <w:rsid w:val="00B2361A"/>
    <w:rsid w:val="00B23A1A"/>
    <w:rsid w:val="00B23D6E"/>
    <w:rsid w:val="00B23FE9"/>
    <w:rsid w:val="00B2425C"/>
    <w:rsid w:val="00B2441B"/>
    <w:rsid w:val="00B24806"/>
    <w:rsid w:val="00B253B6"/>
    <w:rsid w:val="00B25D85"/>
    <w:rsid w:val="00B262B1"/>
    <w:rsid w:val="00B26496"/>
    <w:rsid w:val="00B267F8"/>
    <w:rsid w:val="00B2735D"/>
    <w:rsid w:val="00B27500"/>
    <w:rsid w:val="00B2782B"/>
    <w:rsid w:val="00B27E85"/>
    <w:rsid w:val="00B303C4"/>
    <w:rsid w:val="00B31450"/>
    <w:rsid w:val="00B315A8"/>
    <w:rsid w:val="00B31690"/>
    <w:rsid w:val="00B319A9"/>
    <w:rsid w:val="00B31A75"/>
    <w:rsid w:val="00B31C76"/>
    <w:rsid w:val="00B31DA8"/>
    <w:rsid w:val="00B3200C"/>
    <w:rsid w:val="00B323CC"/>
    <w:rsid w:val="00B32D97"/>
    <w:rsid w:val="00B33749"/>
    <w:rsid w:val="00B3388D"/>
    <w:rsid w:val="00B3405D"/>
    <w:rsid w:val="00B3419B"/>
    <w:rsid w:val="00B342A6"/>
    <w:rsid w:val="00B344CE"/>
    <w:rsid w:val="00B346A5"/>
    <w:rsid w:val="00B347A3"/>
    <w:rsid w:val="00B35624"/>
    <w:rsid w:val="00B35D4E"/>
    <w:rsid w:val="00B36135"/>
    <w:rsid w:val="00B3661C"/>
    <w:rsid w:val="00B36B58"/>
    <w:rsid w:val="00B4105F"/>
    <w:rsid w:val="00B4110C"/>
    <w:rsid w:val="00B41320"/>
    <w:rsid w:val="00B4196C"/>
    <w:rsid w:val="00B41EE6"/>
    <w:rsid w:val="00B4267E"/>
    <w:rsid w:val="00B426A1"/>
    <w:rsid w:val="00B42FCA"/>
    <w:rsid w:val="00B431C8"/>
    <w:rsid w:val="00B434AC"/>
    <w:rsid w:val="00B435E6"/>
    <w:rsid w:val="00B4361E"/>
    <w:rsid w:val="00B4385D"/>
    <w:rsid w:val="00B43C20"/>
    <w:rsid w:val="00B43D55"/>
    <w:rsid w:val="00B43E72"/>
    <w:rsid w:val="00B44029"/>
    <w:rsid w:val="00B458D7"/>
    <w:rsid w:val="00B46030"/>
    <w:rsid w:val="00B4644C"/>
    <w:rsid w:val="00B469C0"/>
    <w:rsid w:val="00B46F78"/>
    <w:rsid w:val="00B4713C"/>
    <w:rsid w:val="00B47591"/>
    <w:rsid w:val="00B4777E"/>
    <w:rsid w:val="00B47EBB"/>
    <w:rsid w:val="00B47FD2"/>
    <w:rsid w:val="00B50385"/>
    <w:rsid w:val="00B50447"/>
    <w:rsid w:val="00B5085B"/>
    <w:rsid w:val="00B5091B"/>
    <w:rsid w:val="00B50AA0"/>
    <w:rsid w:val="00B5163E"/>
    <w:rsid w:val="00B5182D"/>
    <w:rsid w:val="00B51A17"/>
    <w:rsid w:val="00B51AEA"/>
    <w:rsid w:val="00B51E83"/>
    <w:rsid w:val="00B51EA1"/>
    <w:rsid w:val="00B523DD"/>
    <w:rsid w:val="00B526B1"/>
    <w:rsid w:val="00B52C58"/>
    <w:rsid w:val="00B53001"/>
    <w:rsid w:val="00B531D0"/>
    <w:rsid w:val="00B53784"/>
    <w:rsid w:val="00B5381F"/>
    <w:rsid w:val="00B53AAC"/>
    <w:rsid w:val="00B541D3"/>
    <w:rsid w:val="00B54209"/>
    <w:rsid w:val="00B54E0D"/>
    <w:rsid w:val="00B550AF"/>
    <w:rsid w:val="00B56963"/>
    <w:rsid w:val="00B56DB4"/>
    <w:rsid w:val="00B5747D"/>
    <w:rsid w:val="00B57F33"/>
    <w:rsid w:val="00B603A2"/>
    <w:rsid w:val="00B607E5"/>
    <w:rsid w:val="00B611CF"/>
    <w:rsid w:val="00B6233C"/>
    <w:rsid w:val="00B626AF"/>
    <w:rsid w:val="00B62C55"/>
    <w:rsid w:val="00B62DCD"/>
    <w:rsid w:val="00B62F65"/>
    <w:rsid w:val="00B6380F"/>
    <w:rsid w:val="00B63B3D"/>
    <w:rsid w:val="00B63C8C"/>
    <w:rsid w:val="00B63E2F"/>
    <w:rsid w:val="00B6467F"/>
    <w:rsid w:val="00B64BFC"/>
    <w:rsid w:val="00B64DF1"/>
    <w:rsid w:val="00B64E21"/>
    <w:rsid w:val="00B65404"/>
    <w:rsid w:val="00B655F5"/>
    <w:rsid w:val="00B65AEF"/>
    <w:rsid w:val="00B65E79"/>
    <w:rsid w:val="00B660E4"/>
    <w:rsid w:val="00B66554"/>
    <w:rsid w:val="00B66DC8"/>
    <w:rsid w:val="00B670CB"/>
    <w:rsid w:val="00B701EC"/>
    <w:rsid w:val="00B7050E"/>
    <w:rsid w:val="00B7065E"/>
    <w:rsid w:val="00B70840"/>
    <w:rsid w:val="00B710A6"/>
    <w:rsid w:val="00B71266"/>
    <w:rsid w:val="00B71449"/>
    <w:rsid w:val="00B7147D"/>
    <w:rsid w:val="00B7158E"/>
    <w:rsid w:val="00B716DE"/>
    <w:rsid w:val="00B72693"/>
    <w:rsid w:val="00B72923"/>
    <w:rsid w:val="00B7307B"/>
    <w:rsid w:val="00B733C5"/>
    <w:rsid w:val="00B7344D"/>
    <w:rsid w:val="00B743AF"/>
    <w:rsid w:val="00B754F4"/>
    <w:rsid w:val="00B757F9"/>
    <w:rsid w:val="00B75976"/>
    <w:rsid w:val="00B75998"/>
    <w:rsid w:val="00B7651B"/>
    <w:rsid w:val="00B76EB6"/>
    <w:rsid w:val="00B76EBB"/>
    <w:rsid w:val="00B77979"/>
    <w:rsid w:val="00B800A5"/>
    <w:rsid w:val="00B80D26"/>
    <w:rsid w:val="00B80FAC"/>
    <w:rsid w:val="00B81509"/>
    <w:rsid w:val="00B81580"/>
    <w:rsid w:val="00B81960"/>
    <w:rsid w:val="00B8196A"/>
    <w:rsid w:val="00B81C6D"/>
    <w:rsid w:val="00B81EEA"/>
    <w:rsid w:val="00B82B44"/>
    <w:rsid w:val="00B82E7B"/>
    <w:rsid w:val="00B8352A"/>
    <w:rsid w:val="00B8370F"/>
    <w:rsid w:val="00B8372F"/>
    <w:rsid w:val="00B83C0E"/>
    <w:rsid w:val="00B83E61"/>
    <w:rsid w:val="00B83EC4"/>
    <w:rsid w:val="00B83F71"/>
    <w:rsid w:val="00B8400C"/>
    <w:rsid w:val="00B844C7"/>
    <w:rsid w:val="00B847D8"/>
    <w:rsid w:val="00B847E5"/>
    <w:rsid w:val="00B8482F"/>
    <w:rsid w:val="00B850FB"/>
    <w:rsid w:val="00B85792"/>
    <w:rsid w:val="00B85B78"/>
    <w:rsid w:val="00B85E49"/>
    <w:rsid w:val="00B85FA5"/>
    <w:rsid w:val="00B864ED"/>
    <w:rsid w:val="00B8679F"/>
    <w:rsid w:val="00B8687E"/>
    <w:rsid w:val="00B86A00"/>
    <w:rsid w:val="00B86A8C"/>
    <w:rsid w:val="00B86BB7"/>
    <w:rsid w:val="00B86F6E"/>
    <w:rsid w:val="00B87B2A"/>
    <w:rsid w:val="00B87F37"/>
    <w:rsid w:val="00B87FC6"/>
    <w:rsid w:val="00B90474"/>
    <w:rsid w:val="00B904FB"/>
    <w:rsid w:val="00B90F59"/>
    <w:rsid w:val="00B9129C"/>
    <w:rsid w:val="00B9180B"/>
    <w:rsid w:val="00B91816"/>
    <w:rsid w:val="00B91A3D"/>
    <w:rsid w:val="00B91AE1"/>
    <w:rsid w:val="00B91D92"/>
    <w:rsid w:val="00B92005"/>
    <w:rsid w:val="00B92067"/>
    <w:rsid w:val="00B92750"/>
    <w:rsid w:val="00B92C52"/>
    <w:rsid w:val="00B92F39"/>
    <w:rsid w:val="00B933B3"/>
    <w:rsid w:val="00B9413B"/>
    <w:rsid w:val="00B941C8"/>
    <w:rsid w:val="00B94296"/>
    <w:rsid w:val="00B94428"/>
    <w:rsid w:val="00B9442C"/>
    <w:rsid w:val="00B94AE9"/>
    <w:rsid w:val="00B94BC4"/>
    <w:rsid w:val="00B953B2"/>
    <w:rsid w:val="00B9558E"/>
    <w:rsid w:val="00B95DD0"/>
    <w:rsid w:val="00B95E6B"/>
    <w:rsid w:val="00B9663F"/>
    <w:rsid w:val="00B973D6"/>
    <w:rsid w:val="00B9749E"/>
    <w:rsid w:val="00B97572"/>
    <w:rsid w:val="00B9773C"/>
    <w:rsid w:val="00B977AF"/>
    <w:rsid w:val="00BA0767"/>
    <w:rsid w:val="00BA0CD0"/>
    <w:rsid w:val="00BA0D66"/>
    <w:rsid w:val="00BA0E3B"/>
    <w:rsid w:val="00BA11A4"/>
    <w:rsid w:val="00BA1C21"/>
    <w:rsid w:val="00BA2344"/>
    <w:rsid w:val="00BA2824"/>
    <w:rsid w:val="00BA29FB"/>
    <w:rsid w:val="00BA2AEA"/>
    <w:rsid w:val="00BA2F6C"/>
    <w:rsid w:val="00BA302B"/>
    <w:rsid w:val="00BA3104"/>
    <w:rsid w:val="00BA331A"/>
    <w:rsid w:val="00BA3A64"/>
    <w:rsid w:val="00BA3D53"/>
    <w:rsid w:val="00BA4F96"/>
    <w:rsid w:val="00BA502D"/>
    <w:rsid w:val="00BA553D"/>
    <w:rsid w:val="00BA647F"/>
    <w:rsid w:val="00BA6798"/>
    <w:rsid w:val="00BA6FB7"/>
    <w:rsid w:val="00BA7ACD"/>
    <w:rsid w:val="00BA7F4A"/>
    <w:rsid w:val="00BB0A52"/>
    <w:rsid w:val="00BB0C2C"/>
    <w:rsid w:val="00BB1615"/>
    <w:rsid w:val="00BB1C6D"/>
    <w:rsid w:val="00BB2172"/>
    <w:rsid w:val="00BB2AF5"/>
    <w:rsid w:val="00BB2D9F"/>
    <w:rsid w:val="00BB2FC6"/>
    <w:rsid w:val="00BB3278"/>
    <w:rsid w:val="00BB3D10"/>
    <w:rsid w:val="00BB41D2"/>
    <w:rsid w:val="00BB43A5"/>
    <w:rsid w:val="00BB5027"/>
    <w:rsid w:val="00BB5100"/>
    <w:rsid w:val="00BB5A50"/>
    <w:rsid w:val="00BB5A6D"/>
    <w:rsid w:val="00BB5DC9"/>
    <w:rsid w:val="00BB5E08"/>
    <w:rsid w:val="00BB5FB4"/>
    <w:rsid w:val="00BB6A53"/>
    <w:rsid w:val="00BB6B97"/>
    <w:rsid w:val="00BB6CC4"/>
    <w:rsid w:val="00BB6EB0"/>
    <w:rsid w:val="00BB7560"/>
    <w:rsid w:val="00BB7655"/>
    <w:rsid w:val="00BB7AB7"/>
    <w:rsid w:val="00BB7EBA"/>
    <w:rsid w:val="00BC0393"/>
    <w:rsid w:val="00BC05C0"/>
    <w:rsid w:val="00BC09D1"/>
    <w:rsid w:val="00BC0BB2"/>
    <w:rsid w:val="00BC148C"/>
    <w:rsid w:val="00BC1497"/>
    <w:rsid w:val="00BC1999"/>
    <w:rsid w:val="00BC2BB0"/>
    <w:rsid w:val="00BC2CD2"/>
    <w:rsid w:val="00BC2D6D"/>
    <w:rsid w:val="00BC3870"/>
    <w:rsid w:val="00BC3ACE"/>
    <w:rsid w:val="00BC4023"/>
    <w:rsid w:val="00BC4137"/>
    <w:rsid w:val="00BC47BE"/>
    <w:rsid w:val="00BC4C1D"/>
    <w:rsid w:val="00BC4EB1"/>
    <w:rsid w:val="00BC4F8D"/>
    <w:rsid w:val="00BC559F"/>
    <w:rsid w:val="00BC56C1"/>
    <w:rsid w:val="00BC59FD"/>
    <w:rsid w:val="00BC5C4B"/>
    <w:rsid w:val="00BC5DBA"/>
    <w:rsid w:val="00BC63D9"/>
    <w:rsid w:val="00BC65E0"/>
    <w:rsid w:val="00BC6860"/>
    <w:rsid w:val="00BC6C23"/>
    <w:rsid w:val="00BC72E6"/>
    <w:rsid w:val="00BC7D88"/>
    <w:rsid w:val="00BC7E66"/>
    <w:rsid w:val="00BD0109"/>
    <w:rsid w:val="00BD04E4"/>
    <w:rsid w:val="00BD0625"/>
    <w:rsid w:val="00BD0861"/>
    <w:rsid w:val="00BD092A"/>
    <w:rsid w:val="00BD0992"/>
    <w:rsid w:val="00BD0B81"/>
    <w:rsid w:val="00BD0E14"/>
    <w:rsid w:val="00BD17C5"/>
    <w:rsid w:val="00BD2481"/>
    <w:rsid w:val="00BD2689"/>
    <w:rsid w:val="00BD3120"/>
    <w:rsid w:val="00BD331D"/>
    <w:rsid w:val="00BD3720"/>
    <w:rsid w:val="00BD39AA"/>
    <w:rsid w:val="00BD3C9E"/>
    <w:rsid w:val="00BD4893"/>
    <w:rsid w:val="00BD4A1A"/>
    <w:rsid w:val="00BD4A86"/>
    <w:rsid w:val="00BD4B11"/>
    <w:rsid w:val="00BD4B5C"/>
    <w:rsid w:val="00BD53AD"/>
    <w:rsid w:val="00BD579D"/>
    <w:rsid w:val="00BD5892"/>
    <w:rsid w:val="00BD667D"/>
    <w:rsid w:val="00BD6912"/>
    <w:rsid w:val="00BD698C"/>
    <w:rsid w:val="00BD6C90"/>
    <w:rsid w:val="00BD6E07"/>
    <w:rsid w:val="00BD7719"/>
    <w:rsid w:val="00BE0410"/>
    <w:rsid w:val="00BE0438"/>
    <w:rsid w:val="00BE082B"/>
    <w:rsid w:val="00BE0B0C"/>
    <w:rsid w:val="00BE0D54"/>
    <w:rsid w:val="00BE1546"/>
    <w:rsid w:val="00BE19C7"/>
    <w:rsid w:val="00BE1AEF"/>
    <w:rsid w:val="00BE22EB"/>
    <w:rsid w:val="00BE2FAD"/>
    <w:rsid w:val="00BE31DF"/>
    <w:rsid w:val="00BE3634"/>
    <w:rsid w:val="00BE38A0"/>
    <w:rsid w:val="00BE3F83"/>
    <w:rsid w:val="00BE449B"/>
    <w:rsid w:val="00BE47E5"/>
    <w:rsid w:val="00BE4B7D"/>
    <w:rsid w:val="00BE51E3"/>
    <w:rsid w:val="00BE567E"/>
    <w:rsid w:val="00BE5688"/>
    <w:rsid w:val="00BE5C2D"/>
    <w:rsid w:val="00BE61CB"/>
    <w:rsid w:val="00BE6831"/>
    <w:rsid w:val="00BE715C"/>
    <w:rsid w:val="00BE7695"/>
    <w:rsid w:val="00BE7FDF"/>
    <w:rsid w:val="00BF00F8"/>
    <w:rsid w:val="00BF03A6"/>
    <w:rsid w:val="00BF07BF"/>
    <w:rsid w:val="00BF0CC3"/>
    <w:rsid w:val="00BF0D05"/>
    <w:rsid w:val="00BF0D13"/>
    <w:rsid w:val="00BF0DB1"/>
    <w:rsid w:val="00BF1307"/>
    <w:rsid w:val="00BF1444"/>
    <w:rsid w:val="00BF15F2"/>
    <w:rsid w:val="00BF2156"/>
    <w:rsid w:val="00BF2324"/>
    <w:rsid w:val="00BF2819"/>
    <w:rsid w:val="00BF3013"/>
    <w:rsid w:val="00BF302E"/>
    <w:rsid w:val="00BF437A"/>
    <w:rsid w:val="00BF45E3"/>
    <w:rsid w:val="00BF45F6"/>
    <w:rsid w:val="00BF5552"/>
    <w:rsid w:val="00BF6845"/>
    <w:rsid w:val="00BF7693"/>
    <w:rsid w:val="00BF77DB"/>
    <w:rsid w:val="00BF794F"/>
    <w:rsid w:val="00BF7BC9"/>
    <w:rsid w:val="00BF7F6E"/>
    <w:rsid w:val="00C0029C"/>
    <w:rsid w:val="00C002BF"/>
    <w:rsid w:val="00C003B1"/>
    <w:rsid w:val="00C0157A"/>
    <w:rsid w:val="00C01590"/>
    <w:rsid w:val="00C01650"/>
    <w:rsid w:val="00C022B2"/>
    <w:rsid w:val="00C02DB3"/>
    <w:rsid w:val="00C02FAB"/>
    <w:rsid w:val="00C03435"/>
    <w:rsid w:val="00C03667"/>
    <w:rsid w:val="00C03B75"/>
    <w:rsid w:val="00C0460C"/>
    <w:rsid w:val="00C0466C"/>
    <w:rsid w:val="00C0479A"/>
    <w:rsid w:val="00C056E6"/>
    <w:rsid w:val="00C058DF"/>
    <w:rsid w:val="00C059E2"/>
    <w:rsid w:val="00C05B1F"/>
    <w:rsid w:val="00C05D88"/>
    <w:rsid w:val="00C05E89"/>
    <w:rsid w:val="00C0613D"/>
    <w:rsid w:val="00C061B5"/>
    <w:rsid w:val="00C0646B"/>
    <w:rsid w:val="00C06478"/>
    <w:rsid w:val="00C06653"/>
    <w:rsid w:val="00C06678"/>
    <w:rsid w:val="00C069C4"/>
    <w:rsid w:val="00C070E3"/>
    <w:rsid w:val="00C07167"/>
    <w:rsid w:val="00C0731B"/>
    <w:rsid w:val="00C074DD"/>
    <w:rsid w:val="00C07A82"/>
    <w:rsid w:val="00C07C1C"/>
    <w:rsid w:val="00C1006D"/>
    <w:rsid w:val="00C10491"/>
    <w:rsid w:val="00C10997"/>
    <w:rsid w:val="00C10AE8"/>
    <w:rsid w:val="00C10C36"/>
    <w:rsid w:val="00C10DD5"/>
    <w:rsid w:val="00C11510"/>
    <w:rsid w:val="00C11540"/>
    <w:rsid w:val="00C11AD3"/>
    <w:rsid w:val="00C120D1"/>
    <w:rsid w:val="00C12860"/>
    <w:rsid w:val="00C1288C"/>
    <w:rsid w:val="00C12BAB"/>
    <w:rsid w:val="00C12D26"/>
    <w:rsid w:val="00C131EF"/>
    <w:rsid w:val="00C1336C"/>
    <w:rsid w:val="00C13571"/>
    <w:rsid w:val="00C13653"/>
    <w:rsid w:val="00C13C0A"/>
    <w:rsid w:val="00C13D07"/>
    <w:rsid w:val="00C14D7E"/>
    <w:rsid w:val="00C15113"/>
    <w:rsid w:val="00C15F38"/>
    <w:rsid w:val="00C16126"/>
    <w:rsid w:val="00C16262"/>
    <w:rsid w:val="00C16467"/>
    <w:rsid w:val="00C16833"/>
    <w:rsid w:val="00C16F09"/>
    <w:rsid w:val="00C170C2"/>
    <w:rsid w:val="00C17192"/>
    <w:rsid w:val="00C17FFE"/>
    <w:rsid w:val="00C210C2"/>
    <w:rsid w:val="00C21ADA"/>
    <w:rsid w:val="00C21C5F"/>
    <w:rsid w:val="00C21F82"/>
    <w:rsid w:val="00C22127"/>
    <w:rsid w:val="00C22992"/>
    <w:rsid w:val="00C2363A"/>
    <w:rsid w:val="00C237E3"/>
    <w:rsid w:val="00C23880"/>
    <w:rsid w:val="00C238D6"/>
    <w:rsid w:val="00C23E37"/>
    <w:rsid w:val="00C24335"/>
    <w:rsid w:val="00C246D2"/>
    <w:rsid w:val="00C24A68"/>
    <w:rsid w:val="00C24C5A"/>
    <w:rsid w:val="00C24C8E"/>
    <w:rsid w:val="00C24F76"/>
    <w:rsid w:val="00C2561B"/>
    <w:rsid w:val="00C259C0"/>
    <w:rsid w:val="00C25C1C"/>
    <w:rsid w:val="00C26848"/>
    <w:rsid w:val="00C26B23"/>
    <w:rsid w:val="00C26C89"/>
    <w:rsid w:val="00C26F69"/>
    <w:rsid w:val="00C3007D"/>
    <w:rsid w:val="00C30134"/>
    <w:rsid w:val="00C3028F"/>
    <w:rsid w:val="00C303A1"/>
    <w:rsid w:val="00C30761"/>
    <w:rsid w:val="00C3093C"/>
    <w:rsid w:val="00C314DA"/>
    <w:rsid w:val="00C3193E"/>
    <w:rsid w:val="00C325BC"/>
    <w:rsid w:val="00C3314A"/>
    <w:rsid w:val="00C338F9"/>
    <w:rsid w:val="00C34228"/>
    <w:rsid w:val="00C34EE3"/>
    <w:rsid w:val="00C34F24"/>
    <w:rsid w:val="00C3543D"/>
    <w:rsid w:val="00C35678"/>
    <w:rsid w:val="00C35737"/>
    <w:rsid w:val="00C3579A"/>
    <w:rsid w:val="00C35D42"/>
    <w:rsid w:val="00C36412"/>
    <w:rsid w:val="00C36BBE"/>
    <w:rsid w:val="00C36F60"/>
    <w:rsid w:val="00C37097"/>
    <w:rsid w:val="00C37260"/>
    <w:rsid w:val="00C37677"/>
    <w:rsid w:val="00C37730"/>
    <w:rsid w:val="00C37BAB"/>
    <w:rsid w:val="00C37C3B"/>
    <w:rsid w:val="00C37EED"/>
    <w:rsid w:val="00C40440"/>
    <w:rsid w:val="00C404DF"/>
    <w:rsid w:val="00C4107F"/>
    <w:rsid w:val="00C41211"/>
    <w:rsid w:val="00C4131E"/>
    <w:rsid w:val="00C41592"/>
    <w:rsid w:val="00C415B8"/>
    <w:rsid w:val="00C41B81"/>
    <w:rsid w:val="00C41C6C"/>
    <w:rsid w:val="00C422D2"/>
    <w:rsid w:val="00C42494"/>
    <w:rsid w:val="00C426A4"/>
    <w:rsid w:val="00C429A3"/>
    <w:rsid w:val="00C4325C"/>
    <w:rsid w:val="00C43390"/>
    <w:rsid w:val="00C44D27"/>
    <w:rsid w:val="00C454A5"/>
    <w:rsid w:val="00C4578E"/>
    <w:rsid w:val="00C4579C"/>
    <w:rsid w:val="00C45C3F"/>
    <w:rsid w:val="00C46007"/>
    <w:rsid w:val="00C4643A"/>
    <w:rsid w:val="00C469C9"/>
    <w:rsid w:val="00C46D37"/>
    <w:rsid w:val="00C4712C"/>
    <w:rsid w:val="00C472EC"/>
    <w:rsid w:val="00C479C2"/>
    <w:rsid w:val="00C50F3C"/>
    <w:rsid w:val="00C513F5"/>
    <w:rsid w:val="00C51DE3"/>
    <w:rsid w:val="00C52364"/>
    <w:rsid w:val="00C526A2"/>
    <w:rsid w:val="00C528BC"/>
    <w:rsid w:val="00C52D16"/>
    <w:rsid w:val="00C52E9E"/>
    <w:rsid w:val="00C53395"/>
    <w:rsid w:val="00C533F5"/>
    <w:rsid w:val="00C53721"/>
    <w:rsid w:val="00C53C31"/>
    <w:rsid w:val="00C53EEC"/>
    <w:rsid w:val="00C55325"/>
    <w:rsid w:val="00C5535F"/>
    <w:rsid w:val="00C555A5"/>
    <w:rsid w:val="00C5593B"/>
    <w:rsid w:val="00C56778"/>
    <w:rsid w:val="00C567AC"/>
    <w:rsid w:val="00C56CC5"/>
    <w:rsid w:val="00C576E6"/>
    <w:rsid w:val="00C60599"/>
    <w:rsid w:val="00C608CF"/>
    <w:rsid w:val="00C609DD"/>
    <w:rsid w:val="00C60B62"/>
    <w:rsid w:val="00C60E17"/>
    <w:rsid w:val="00C616CD"/>
    <w:rsid w:val="00C619E8"/>
    <w:rsid w:val="00C61EA2"/>
    <w:rsid w:val="00C620AC"/>
    <w:rsid w:val="00C6214D"/>
    <w:rsid w:val="00C621C7"/>
    <w:rsid w:val="00C623E7"/>
    <w:rsid w:val="00C62782"/>
    <w:rsid w:val="00C6308C"/>
    <w:rsid w:val="00C6397E"/>
    <w:rsid w:val="00C63B5E"/>
    <w:rsid w:val="00C63D14"/>
    <w:rsid w:val="00C63DE9"/>
    <w:rsid w:val="00C641FC"/>
    <w:rsid w:val="00C64266"/>
    <w:rsid w:val="00C647EE"/>
    <w:rsid w:val="00C64BA8"/>
    <w:rsid w:val="00C65817"/>
    <w:rsid w:val="00C65896"/>
    <w:rsid w:val="00C65FB9"/>
    <w:rsid w:val="00C66176"/>
    <w:rsid w:val="00C661DF"/>
    <w:rsid w:val="00C66350"/>
    <w:rsid w:val="00C6652F"/>
    <w:rsid w:val="00C66EF6"/>
    <w:rsid w:val="00C66FC5"/>
    <w:rsid w:val="00C671AF"/>
    <w:rsid w:val="00C674FF"/>
    <w:rsid w:val="00C6766F"/>
    <w:rsid w:val="00C67CC9"/>
    <w:rsid w:val="00C7008B"/>
    <w:rsid w:val="00C700AA"/>
    <w:rsid w:val="00C70210"/>
    <w:rsid w:val="00C709D2"/>
    <w:rsid w:val="00C70DFB"/>
    <w:rsid w:val="00C71D94"/>
    <w:rsid w:val="00C71DDF"/>
    <w:rsid w:val="00C72409"/>
    <w:rsid w:val="00C7300B"/>
    <w:rsid w:val="00C73A49"/>
    <w:rsid w:val="00C74DFB"/>
    <w:rsid w:val="00C74EEF"/>
    <w:rsid w:val="00C7528D"/>
    <w:rsid w:val="00C75A62"/>
    <w:rsid w:val="00C75D26"/>
    <w:rsid w:val="00C75FC6"/>
    <w:rsid w:val="00C76529"/>
    <w:rsid w:val="00C7654A"/>
    <w:rsid w:val="00C7673D"/>
    <w:rsid w:val="00C7674F"/>
    <w:rsid w:val="00C76857"/>
    <w:rsid w:val="00C76868"/>
    <w:rsid w:val="00C768FC"/>
    <w:rsid w:val="00C76C8A"/>
    <w:rsid w:val="00C76E35"/>
    <w:rsid w:val="00C772DF"/>
    <w:rsid w:val="00C776F5"/>
    <w:rsid w:val="00C779CD"/>
    <w:rsid w:val="00C77FC0"/>
    <w:rsid w:val="00C77FD5"/>
    <w:rsid w:val="00C800C0"/>
    <w:rsid w:val="00C8049C"/>
    <w:rsid w:val="00C8064B"/>
    <w:rsid w:val="00C80EB6"/>
    <w:rsid w:val="00C818A7"/>
    <w:rsid w:val="00C819C1"/>
    <w:rsid w:val="00C81C47"/>
    <w:rsid w:val="00C821BD"/>
    <w:rsid w:val="00C82594"/>
    <w:rsid w:val="00C82A96"/>
    <w:rsid w:val="00C83907"/>
    <w:rsid w:val="00C83ED5"/>
    <w:rsid w:val="00C842B1"/>
    <w:rsid w:val="00C842D5"/>
    <w:rsid w:val="00C84656"/>
    <w:rsid w:val="00C84D9C"/>
    <w:rsid w:val="00C84E26"/>
    <w:rsid w:val="00C8503A"/>
    <w:rsid w:val="00C856E9"/>
    <w:rsid w:val="00C85B08"/>
    <w:rsid w:val="00C8603E"/>
    <w:rsid w:val="00C86254"/>
    <w:rsid w:val="00C8666E"/>
    <w:rsid w:val="00C86BA6"/>
    <w:rsid w:val="00C878E3"/>
    <w:rsid w:val="00C87B42"/>
    <w:rsid w:val="00C90824"/>
    <w:rsid w:val="00C90C27"/>
    <w:rsid w:val="00C91108"/>
    <w:rsid w:val="00C9184E"/>
    <w:rsid w:val="00C92038"/>
    <w:rsid w:val="00C92422"/>
    <w:rsid w:val="00C92D0B"/>
    <w:rsid w:val="00C92E19"/>
    <w:rsid w:val="00C943AE"/>
    <w:rsid w:val="00C95958"/>
    <w:rsid w:val="00C962CF"/>
    <w:rsid w:val="00C963C3"/>
    <w:rsid w:val="00C96AC4"/>
    <w:rsid w:val="00C96E0A"/>
    <w:rsid w:val="00C96E66"/>
    <w:rsid w:val="00C97669"/>
    <w:rsid w:val="00C9797F"/>
    <w:rsid w:val="00C97A58"/>
    <w:rsid w:val="00CA09BD"/>
    <w:rsid w:val="00CA09F1"/>
    <w:rsid w:val="00CA0B94"/>
    <w:rsid w:val="00CA0BB7"/>
    <w:rsid w:val="00CA272F"/>
    <w:rsid w:val="00CA297A"/>
    <w:rsid w:val="00CA2DCC"/>
    <w:rsid w:val="00CA31BD"/>
    <w:rsid w:val="00CA3A69"/>
    <w:rsid w:val="00CA3E7E"/>
    <w:rsid w:val="00CA4701"/>
    <w:rsid w:val="00CA4CE4"/>
    <w:rsid w:val="00CA4D85"/>
    <w:rsid w:val="00CA5388"/>
    <w:rsid w:val="00CA5A1C"/>
    <w:rsid w:val="00CA5DB7"/>
    <w:rsid w:val="00CA60A9"/>
    <w:rsid w:val="00CA6687"/>
    <w:rsid w:val="00CA683B"/>
    <w:rsid w:val="00CA7199"/>
    <w:rsid w:val="00CA734E"/>
    <w:rsid w:val="00CA74F1"/>
    <w:rsid w:val="00CA7800"/>
    <w:rsid w:val="00CA785D"/>
    <w:rsid w:val="00CB006A"/>
    <w:rsid w:val="00CB03A7"/>
    <w:rsid w:val="00CB0DB6"/>
    <w:rsid w:val="00CB113A"/>
    <w:rsid w:val="00CB1717"/>
    <w:rsid w:val="00CB1C50"/>
    <w:rsid w:val="00CB1F9F"/>
    <w:rsid w:val="00CB1FD8"/>
    <w:rsid w:val="00CB2E8A"/>
    <w:rsid w:val="00CB3190"/>
    <w:rsid w:val="00CB3950"/>
    <w:rsid w:val="00CB3B88"/>
    <w:rsid w:val="00CB4075"/>
    <w:rsid w:val="00CB4136"/>
    <w:rsid w:val="00CB4839"/>
    <w:rsid w:val="00CB48F5"/>
    <w:rsid w:val="00CB4D9B"/>
    <w:rsid w:val="00CB566C"/>
    <w:rsid w:val="00CB5735"/>
    <w:rsid w:val="00CB576E"/>
    <w:rsid w:val="00CB5CF9"/>
    <w:rsid w:val="00CB6BF7"/>
    <w:rsid w:val="00CB70A7"/>
    <w:rsid w:val="00CB7173"/>
    <w:rsid w:val="00CB765D"/>
    <w:rsid w:val="00CB76AC"/>
    <w:rsid w:val="00CB7907"/>
    <w:rsid w:val="00CB7C0C"/>
    <w:rsid w:val="00CB7FB7"/>
    <w:rsid w:val="00CC0602"/>
    <w:rsid w:val="00CC08E1"/>
    <w:rsid w:val="00CC0E69"/>
    <w:rsid w:val="00CC10BB"/>
    <w:rsid w:val="00CC1572"/>
    <w:rsid w:val="00CC1C79"/>
    <w:rsid w:val="00CC2122"/>
    <w:rsid w:val="00CC217C"/>
    <w:rsid w:val="00CC2AF2"/>
    <w:rsid w:val="00CC3C92"/>
    <w:rsid w:val="00CC4256"/>
    <w:rsid w:val="00CC52C6"/>
    <w:rsid w:val="00CC5D94"/>
    <w:rsid w:val="00CC604B"/>
    <w:rsid w:val="00CC6124"/>
    <w:rsid w:val="00CC6659"/>
    <w:rsid w:val="00CC6695"/>
    <w:rsid w:val="00CC67EF"/>
    <w:rsid w:val="00CC6CAA"/>
    <w:rsid w:val="00CC7A40"/>
    <w:rsid w:val="00CD00C5"/>
    <w:rsid w:val="00CD04F4"/>
    <w:rsid w:val="00CD0A56"/>
    <w:rsid w:val="00CD0B4C"/>
    <w:rsid w:val="00CD14FE"/>
    <w:rsid w:val="00CD1CAD"/>
    <w:rsid w:val="00CD2FE8"/>
    <w:rsid w:val="00CD301D"/>
    <w:rsid w:val="00CD32E7"/>
    <w:rsid w:val="00CD3B97"/>
    <w:rsid w:val="00CD3DA5"/>
    <w:rsid w:val="00CD4A9F"/>
    <w:rsid w:val="00CD5456"/>
    <w:rsid w:val="00CD59DB"/>
    <w:rsid w:val="00CD5D7F"/>
    <w:rsid w:val="00CD618A"/>
    <w:rsid w:val="00CD64B8"/>
    <w:rsid w:val="00CD6814"/>
    <w:rsid w:val="00CD6E66"/>
    <w:rsid w:val="00CD7010"/>
    <w:rsid w:val="00CD71BA"/>
    <w:rsid w:val="00CD76EB"/>
    <w:rsid w:val="00CD7876"/>
    <w:rsid w:val="00CD7EDE"/>
    <w:rsid w:val="00CE083D"/>
    <w:rsid w:val="00CE08DB"/>
    <w:rsid w:val="00CE0E75"/>
    <w:rsid w:val="00CE0E76"/>
    <w:rsid w:val="00CE0F75"/>
    <w:rsid w:val="00CE0F92"/>
    <w:rsid w:val="00CE1314"/>
    <w:rsid w:val="00CE1393"/>
    <w:rsid w:val="00CE16DC"/>
    <w:rsid w:val="00CE1990"/>
    <w:rsid w:val="00CE1D4A"/>
    <w:rsid w:val="00CE2105"/>
    <w:rsid w:val="00CE2570"/>
    <w:rsid w:val="00CE27D6"/>
    <w:rsid w:val="00CE285D"/>
    <w:rsid w:val="00CE2AE7"/>
    <w:rsid w:val="00CE2C58"/>
    <w:rsid w:val="00CE3637"/>
    <w:rsid w:val="00CE3B14"/>
    <w:rsid w:val="00CE3CA4"/>
    <w:rsid w:val="00CE3DF4"/>
    <w:rsid w:val="00CE4DD2"/>
    <w:rsid w:val="00CE4F19"/>
    <w:rsid w:val="00CE5162"/>
    <w:rsid w:val="00CE52B1"/>
    <w:rsid w:val="00CE5650"/>
    <w:rsid w:val="00CE5866"/>
    <w:rsid w:val="00CE5C04"/>
    <w:rsid w:val="00CE5D77"/>
    <w:rsid w:val="00CE711F"/>
    <w:rsid w:val="00CE73C1"/>
    <w:rsid w:val="00CE7541"/>
    <w:rsid w:val="00CE75B0"/>
    <w:rsid w:val="00CE76B4"/>
    <w:rsid w:val="00CE7AD9"/>
    <w:rsid w:val="00CE7B45"/>
    <w:rsid w:val="00CF02C6"/>
    <w:rsid w:val="00CF0797"/>
    <w:rsid w:val="00CF0961"/>
    <w:rsid w:val="00CF1182"/>
    <w:rsid w:val="00CF1921"/>
    <w:rsid w:val="00CF1D3E"/>
    <w:rsid w:val="00CF1F90"/>
    <w:rsid w:val="00CF21A8"/>
    <w:rsid w:val="00CF254A"/>
    <w:rsid w:val="00CF27FB"/>
    <w:rsid w:val="00CF30DF"/>
    <w:rsid w:val="00CF310C"/>
    <w:rsid w:val="00CF3183"/>
    <w:rsid w:val="00CF399E"/>
    <w:rsid w:val="00CF3E0D"/>
    <w:rsid w:val="00CF4121"/>
    <w:rsid w:val="00CF41E9"/>
    <w:rsid w:val="00CF4AB5"/>
    <w:rsid w:val="00CF520F"/>
    <w:rsid w:val="00CF55A0"/>
    <w:rsid w:val="00CF55ED"/>
    <w:rsid w:val="00CF5DA1"/>
    <w:rsid w:val="00CF624C"/>
    <w:rsid w:val="00CF6AA2"/>
    <w:rsid w:val="00CF6C75"/>
    <w:rsid w:val="00CF7546"/>
    <w:rsid w:val="00CF773D"/>
    <w:rsid w:val="00D00346"/>
    <w:rsid w:val="00D00386"/>
    <w:rsid w:val="00D00A00"/>
    <w:rsid w:val="00D00CC6"/>
    <w:rsid w:val="00D01202"/>
    <w:rsid w:val="00D014C7"/>
    <w:rsid w:val="00D018E0"/>
    <w:rsid w:val="00D01D22"/>
    <w:rsid w:val="00D01DF6"/>
    <w:rsid w:val="00D01F0B"/>
    <w:rsid w:val="00D01F99"/>
    <w:rsid w:val="00D020C2"/>
    <w:rsid w:val="00D020E0"/>
    <w:rsid w:val="00D0252A"/>
    <w:rsid w:val="00D025CB"/>
    <w:rsid w:val="00D02B9B"/>
    <w:rsid w:val="00D03381"/>
    <w:rsid w:val="00D03BD0"/>
    <w:rsid w:val="00D04222"/>
    <w:rsid w:val="00D0428C"/>
    <w:rsid w:val="00D046E2"/>
    <w:rsid w:val="00D04BC2"/>
    <w:rsid w:val="00D04D67"/>
    <w:rsid w:val="00D04FC5"/>
    <w:rsid w:val="00D0632B"/>
    <w:rsid w:val="00D0695D"/>
    <w:rsid w:val="00D06AC6"/>
    <w:rsid w:val="00D06D4C"/>
    <w:rsid w:val="00D06E49"/>
    <w:rsid w:val="00D0766D"/>
    <w:rsid w:val="00D07AC4"/>
    <w:rsid w:val="00D104D3"/>
    <w:rsid w:val="00D10BAA"/>
    <w:rsid w:val="00D10CC8"/>
    <w:rsid w:val="00D11293"/>
    <w:rsid w:val="00D114B5"/>
    <w:rsid w:val="00D11B10"/>
    <w:rsid w:val="00D11DD0"/>
    <w:rsid w:val="00D11E8C"/>
    <w:rsid w:val="00D12FA1"/>
    <w:rsid w:val="00D12FD8"/>
    <w:rsid w:val="00D1346A"/>
    <w:rsid w:val="00D13DEF"/>
    <w:rsid w:val="00D14384"/>
    <w:rsid w:val="00D1445F"/>
    <w:rsid w:val="00D1451F"/>
    <w:rsid w:val="00D14DC1"/>
    <w:rsid w:val="00D15972"/>
    <w:rsid w:val="00D15A79"/>
    <w:rsid w:val="00D15F40"/>
    <w:rsid w:val="00D16678"/>
    <w:rsid w:val="00D16F06"/>
    <w:rsid w:val="00D17BB8"/>
    <w:rsid w:val="00D20971"/>
    <w:rsid w:val="00D20A5A"/>
    <w:rsid w:val="00D20AC8"/>
    <w:rsid w:val="00D2170A"/>
    <w:rsid w:val="00D21796"/>
    <w:rsid w:val="00D217D4"/>
    <w:rsid w:val="00D21B4D"/>
    <w:rsid w:val="00D21DEF"/>
    <w:rsid w:val="00D22289"/>
    <w:rsid w:val="00D224E1"/>
    <w:rsid w:val="00D2289E"/>
    <w:rsid w:val="00D22D74"/>
    <w:rsid w:val="00D23510"/>
    <w:rsid w:val="00D2357F"/>
    <w:rsid w:val="00D239A8"/>
    <w:rsid w:val="00D23D97"/>
    <w:rsid w:val="00D23F76"/>
    <w:rsid w:val="00D24213"/>
    <w:rsid w:val="00D24241"/>
    <w:rsid w:val="00D242BB"/>
    <w:rsid w:val="00D24D22"/>
    <w:rsid w:val="00D2510E"/>
    <w:rsid w:val="00D2515B"/>
    <w:rsid w:val="00D25E4C"/>
    <w:rsid w:val="00D2685B"/>
    <w:rsid w:val="00D26A99"/>
    <w:rsid w:val="00D27234"/>
    <w:rsid w:val="00D27673"/>
    <w:rsid w:val="00D27698"/>
    <w:rsid w:val="00D278D5"/>
    <w:rsid w:val="00D27CB8"/>
    <w:rsid w:val="00D27E4B"/>
    <w:rsid w:val="00D3029E"/>
    <w:rsid w:val="00D3052A"/>
    <w:rsid w:val="00D30615"/>
    <w:rsid w:val="00D31064"/>
    <w:rsid w:val="00D31929"/>
    <w:rsid w:val="00D31B2F"/>
    <w:rsid w:val="00D320CC"/>
    <w:rsid w:val="00D32178"/>
    <w:rsid w:val="00D32AD5"/>
    <w:rsid w:val="00D32B6B"/>
    <w:rsid w:val="00D32D44"/>
    <w:rsid w:val="00D33137"/>
    <w:rsid w:val="00D333ED"/>
    <w:rsid w:val="00D33630"/>
    <w:rsid w:val="00D33834"/>
    <w:rsid w:val="00D33951"/>
    <w:rsid w:val="00D33CDC"/>
    <w:rsid w:val="00D34998"/>
    <w:rsid w:val="00D3508C"/>
    <w:rsid w:val="00D354B2"/>
    <w:rsid w:val="00D3586C"/>
    <w:rsid w:val="00D35E9F"/>
    <w:rsid w:val="00D36380"/>
    <w:rsid w:val="00D368E6"/>
    <w:rsid w:val="00D36EC7"/>
    <w:rsid w:val="00D3731D"/>
    <w:rsid w:val="00D37865"/>
    <w:rsid w:val="00D379E4"/>
    <w:rsid w:val="00D403A1"/>
    <w:rsid w:val="00D40450"/>
    <w:rsid w:val="00D40628"/>
    <w:rsid w:val="00D40778"/>
    <w:rsid w:val="00D407D0"/>
    <w:rsid w:val="00D40919"/>
    <w:rsid w:val="00D40CE1"/>
    <w:rsid w:val="00D41031"/>
    <w:rsid w:val="00D412AC"/>
    <w:rsid w:val="00D417B1"/>
    <w:rsid w:val="00D418A4"/>
    <w:rsid w:val="00D418BB"/>
    <w:rsid w:val="00D4262D"/>
    <w:rsid w:val="00D42929"/>
    <w:rsid w:val="00D42DC7"/>
    <w:rsid w:val="00D42F06"/>
    <w:rsid w:val="00D44299"/>
    <w:rsid w:val="00D44D2E"/>
    <w:rsid w:val="00D45200"/>
    <w:rsid w:val="00D45765"/>
    <w:rsid w:val="00D4578C"/>
    <w:rsid w:val="00D45CAE"/>
    <w:rsid w:val="00D46164"/>
    <w:rsid w:val="00D47664"/>
    <w:rsid w:val="00D4771E"/>
    <w:rsid w:val="00D50719"/>
    <w:rsid w:val="00D5112C"/>
    <w:rsid w:val="00D51308"/>
    <w:rsid w:val="00D513CF"/>
    <w:rsid w:val="00D51C56"/>
    <w:rsid w:val="00D51CE6"/>
    <w:rsid w:val="00D51D35"/>
    <w:rsid w:val="00D52430"/>
    <w:rsid w:val="00D52AC3"/>
    <w:rsid w:val="00D52C7C"/>
    <w:rsid w:val="00D52E1C"/>
    <w:rsid w:val="00D52F91"/>
    <w:rsid w:val="00D531FE"/>
    <w:rsid w:val="00D53205"/>
    <w:rsid w:val="00D53322"/>
    <w:rsid w:val="00D5332F"/>
    <w:rsid w:val="00D5356C"/>
    <w:rsid w:val="00D53C78"/>
    <w:rsid w:val="00D53EA5"/>
    <w:rsid w:val="00D53EBA"/>
    <w:rsid w:val="00D543A7"/>
    <w:rsid w:val="00D54438"/>
    <w:rsid w:val="00D55067"/>
    <w:rsid w:val="00D55149"/>
    <w:rsid w:val="00D5515F"/>
    <w:rsid w:val="00D560DD"/>
    <w:rsid w:val="00D56492"/>
    <w:rsid w:val="00D5657C"/>
    <w:rsid w:val="00D5675B"/>
    <w:rsid w:val="00D569E6"/>
    <w:rsid w:val="00D577AB"/>
    <w:rsid w:val="00D577EB"/>
    <w:rsid w:val="00D60633"/>
    <w:rsid w:val="00D60886"/>
    <w:rsid w:val="00D61612"/>
    <w:rsid w:val="00D6180C"/>
    <w:rsid w:val="00D618EF"/>
    <w:rsid w:val="00D61B76"/>
    <w:rsid w:val="00D61D6C"/>
    <w:rsid w:val="00D63A3F"/>
    <w:rsid w:val="00D63D39"/>
    <w:rsid w:val="00D63F32"/>
    <w:rsid w:val="00D64172"/>
    <w:rsid w:val="00D6460F"/>
    <w:rsid w:val="00D64BEB"/>
    <w:rsid w:val="00D64D57"/>
    <w:rsid w:val="00D6501E"/>
    <w:rsid w:val="00D65769"/>
    <w:rsid w:val="00D65E31"/>
    <w:rsid w:val="00D6669D"/>
    <w:rsid w:val="00D666AE"/>
    <w:rsid w:val="00D6678A"/>
    <w:rsid w:val="00D66E11"/>
    <w:rsid w:val="00D67100"/>
    <w:rsid w:val="00D67648"/>
    <w:rsid w:val="00D677D2"/>
    <w:rsid w:val="00D6798E"/>
    <w:rsid w:val="00D67A73"/>
    <w:rsid w:val="00D67BF0"/>
    <w:rsid w:val="00D704BF"/>
    <w:rsid w:val="00D70539"/>
    <w:rsid w:val="00D70740"/>
    <w:rsid w:val="00D71292"/>
    <w:rsid w:val="00D71CAB"/>
    <w:rsid w:val="00D722B3"/>
    <w:rsid w:val="00D7231E"/>
    <w:rsid w:val="00D72900"/>
    <w:rsid w:val="00D72A94"/>
    <w:rsid w:val="00D73955"/>
    <w:rsid w:val="00D73BC8"/>
    <w:rsid w:val="00D73EB0"/>
    <w:rsid w:val="00D74A4A"/>
    <w:rsid w:val="00D74A6A"/>
    <w:rsid w:val="00D74D6A"/>
    <w:rsid w:val="00D7507C"/>
    <w:rsid w:val="00D756D5"/>
    <w:rsid w:val="00D75732"/>
    <w:rsid w:val="00D76776"/>
    <w:rsid w:val="00D80285"/>
    <w:rsid w:val="00D80B76"/>
    <w:rsid w:val="00D80C97"/>
    <w:rsid w:val="00D80E27"/>
    <w:rsid w:val="00D81046"/>
    <w:rsid w:val="00D8199F"/>
    <w:rsid w:val="00D81E4A"/>
    <w:rsid w:val="00D823AF"/>
    <w:rsid w:val="00D833A9"/>
    <w:rsid w:val="00D835CD"/>
    <w:rsid w:val="00D83BF4"/>
    <w:rsid w:val="00D83FAA"/>
    <w:rsid w:val="00D842D1"/>
    <w:rsid w:val="00D8441A"/>
    <w:rsid w:val="00D847EE"/>
    <w:rsid w:val="00D85076"/>
    <w:rsid w:val="00D85168"/>
    <w:rsid w:val="00D8546B"/>
    <w:rsid w:val="00D8574D"/>
    <w:rsid w:val="00D85958"/>
    <w:rsid w:val="00D85AC5"/>
    <w:rsid w:val="00D86106"/>
    <w:rsid w:val="00D86121"/>
    <w:rsid w:val="00D86922"/>
    <w:rsid w:val="00D86D9B"/>
    <w:rsid w:val="00D86DCD"/>
    <w:rsid w:val="00D870B3"/>
    <w:rsid w:val="00D87154"/>
    <w:rsid w:val="00D87621"/>
    <w:rsid w:val="00D87772"/>
    <w:rsid w:val="00D87883"/>
    <w:rsid w:val="00D87915"/>
    <w:rsid w:val="00D90231"/>
    <w:rsid w:val="00D905AE"/>
    <w:rsid w:val="00D908A4"/>
    <w:rsid w:val="00D90F93"/>
    <w:rsid w:val="00D91E10"/>
    <w:rsid w:val="00D923B5"/>
    <w:rsid w:val="00D92740"/>
    <w:rsid w:val="00D928EF"/>
    <w:rsid w:val="00D92945"/>
    <w:rsid w:val="00D92FE1"/>
    <w:rsid w:val="00D93234"/>
    <w:rsid w:val="00D94378"/>
    <w:rsid w:val="00D94561"/>
    <w:rsid w:val="00D9479B"/>
    <w:rsid w:val="00D947CC"/>
    <w:rsid w:val="00D94EC4"/>
    <w:rsid w:val="00D95023"/>
    <w:rsid w:val="00D95DED"/>
    <w:rsid w:val="00D96A85"/>
    <w:rsid w:val="00D96D95"/>
    <w:rsid w:val="00D97002"/>
    <w:rsid w:val="00D97109"/>
    <w:rsid w:val="00D972F7"/>
    <w:rsid w:val="00D97E97"/>
    <w:rsid w:val="00DA04D7"/>
    <w:rsid w:val="00DA0BA9"/>
    <w:rsid w:val="00DA1201"/>
    <w:rsid w:val="00DA1BCB"/>
    <w:rsid w:val="00DA1D3E"/>
    <w:rsid w:val="00DA2235"/>
    <w:rsid w:val="00DA2B54"/>
    <w:rsid w:val="00DA394D"/>
    <w:rsid w:val="00DA3CA5"/>
    <w:rsid w:val="00DA4362"/>
    <w:rsid w:val="00DA443D"/>
    <w:rsid w:val="00DA444B"/>
    <w:rsid w:val="00DA4830"/>
    <w:rsid w:val="00DA48B6"/>
    <w:rsid w:val="00DA4AF0"/>
    <w:rsid w:val="00DA4CC8"/>
    <w:rsid w:val="00DA55E5"/>
    <w:rsid w:val="00DA5EC3"/>
    <w:rsid w:val="00DA60C5"/>
    <w:rsid w:val="00DA66BE"/>
    <w:rsid w:val="00DA74A1"/>
    <w:rsid w:val="00DA78E3"/>
    <w:rsid w:val="00DB0213"/>
    <w:rsid w:val="00DB0221"/>
    <w:rsid w:val="00DB0930"/>
    <w:rsid w:val="00DB0EC7"/>
    <w:rsid w:val="00DB11E2"/>
    <w:rsid w:val="00DB14D1"/>
    <w:rsid w:val="00DB16F9"/>
    <w:rsid w:val="00DB2092"/>
    <w:rsid w:val="00DB233B"/>
    <w:rsid w:val="00DB236E"/>
    <w:rsid w:val="00DB26B0"/>
    <w:rsid w:val="00DB2793"/>
    <w:rsid w:val="00DB2B01"/>
    <w:rsid w:val="00DB2C52"/>
    <w:rsid w:val="00DB2C6C"/>
    <w:rsid w:val="00DB2C81"/>
    <w:rsid w:val="00DB31EC"/>
    <w:rsid w:val="00DB3ACE"/>
    <w:rsid w:val="00DB3F1E"/>
    <w:rsid w:val="00DB4A5B"/>
    <w:rsid w:val="00DB4C2B"/>
    <w:rsid w:val="00DB4CE5"/>
    <w:rsid w:val="00DB548A"/>
    <w:rsid w:val="00DB54D6"/>
    <w:rsid w:val="00DB5887"/>
    <w:rsid w:val="00DB5C4C"/>
    <w:rsid w:val="00DB5DA9"/>
    <w:rsid w:val="00DB627C"/>
    <w:rsid w:val="00DB653D"/>
    <w:rsid w:val="00DB69C3"/>
    <w:rsid w:val="00DB6E68"/>
    <w:rsid w:val="00DB701D"/>
    <w:rsid w:val="00DB782F"/>
    <w:rsid w:val="00DB7A0C"/>
    <w:rsid w:val="00DB7B61"/>
    <w:rsid w:val="00DC0143"/>
    <w:rsid w:val="00DC0355"/>
    <w:rsid w:val="00DC052C"/>
    <w:rsid w:val="00DC105C"/>
    <w:rsid w:val="00DC13DA"/>
    <w:rsid w:val="00DC15DF"/>
    <w:rsid w:val="00DC1B59"/>
    <w:rsid w:val="00DC2180"/>
    <w:rsid w:val="00DC2ABE"/>
    <w:rsid w:val="00DC3395"/>
    <w:rsid w:val="00DC3F2C"/>
    <w:rsid w:val="00DC456C"/>
    <w:rsid w:val="00DC4755"/>
    <w:rsid w:val="00DC5103"/>
    <w:rsid w:val="00DC6436"/>
    <w:rsid w:val="00DC6929"/>
    <w:rsid w:val="00DC6B76"/>
    <w:rsid w:val="00DC7A4C"/>
    <w:rsid w:val="00DC7AD0"/>
    <w:rsid w:val="00DC7DF3"/>
    <w:rsid w:val="00DD012B"/>
    <w:rsid w:val="00DD02B0"/>
    <w:rsid w:val="00DD05A9"/>
    <w:rsid w:val="00DD1544"/>
    <w:rsid w:val="00DD1624"/>
    <w:rsid w:val="00DD1713"/>
    <w:rsid w:val="00DD1F5F"/>
    <w:rsid w:val="00DD204F"/>
    <w:rsid w:val="00DD21A6"/>
    <w:rsid w:val="00DD28A0"/>
    <w:rsid w:val="00DD2A18"/>
    <w:rsid w:val="00DD33BE"/>
    <w:rsid w:val="00DD3981"/>
    <w:rsid w:val="00DD3C97"/>
    <w:rsid w:val="00DD3DBC"/>
    <w:rsid w:val="00DD3F90"/>
    <w:rsid w:val="00DD427F"/>
    <w:rsid w:val="00DD445B"/>
    <w:rsid w:val="00DD457D"/>
    <w:rsid w:val="00DD4E4F"/>
    <w:rsid w:val="00DD4FC9"/>
    <w:rsid w:val="00DD519D"/>
    <w:rsid w:val="00DD58AC"/>
    <w:rsid w:val="00DD59A0"/>
    <w:rsid w:val="00DD6108"/>
    <w:rsid w:val="00DD6EBB"/>
    <w:rsid w:val="00DD7212"/>
    <w:rsid w:val="00DD7217"/>
    <w:rsid w:val="00DD76B2"/>
    <w:rsid w:val="00DD7BE3"/>
    <w:rsid w:val="00DE0AA7"/>
    <w:rsid w:val="00DE0EEC"/>
    <w:rsid w:val="00DE100E"/>
    <w:rsid w:val="00DE17B8"/>
    <w:rsid w:val="00DE1BBA"/>
    <w:rsid w:val="00DE2529"/>
    <w:rsid w:val="00DE268F"/>
    <w:rsid w:val="00DE2831"/>
    <w:rsid w:val="00DE2D36"/>
    <w:rsid w:val="00DE2FA0"/>
    <w:rsid w:val="00DE353C"/>
    <w:rsid w:val="00DE4118"/>
    <w:rsid w:val="00DE4428"/>
    <w:rsid w:val="00DE4592"/>
    <w:rsid w:val="00DE472F"/>
    <w:rsid w:val="00DE4CCA"/>
    <w:rsid w:val="00DE4E78"/>
    <w:rsid w:val="00DE55AE"/>
    <w:rsid w:val="00DE5636"/>
    <w:rsid w:val="00DE576F"/>
    <w:rsid w:val="00DE5D2C"/>
    <w:rsid w:val="00DE610A"/>
    <w:rsid w:val="00DE6200"/>
    <w:rsid w:val="00DE66CF"/>
    <w:rsid w:val="00DE758C"/>
    <w:rsid w:val="00DF03D9"/>
    <w:rsid w:val="00DF13C1"/>
    <w:rsid w:val="00DF1CC4"/>
    <w:rsid w:val="00DF206B"/>
    <w:rsid w:val="00DF228A"/>
    <w:rsid w:val="00DF230C"/>
    <w:rsid w:val="00DF2371"/>
    <w:rsid w:val="00DF24AD"/>
    <w:rsid w:val="00DF27CB"/>
    <w:rsid w:val="00DF2BE9"/>
    <w:rsid w:val="00DF2EA4"/>
    <w:rsid w:val="00DF342F"/>
    <w:rsid w:val="00DF3526"/>
    <w:rsid w:val="00DF36B3"/>
    <w:rsid w:val="00DF4528"/>
    <w:rsid w:val="00DF4618"/>
    <w:rsid w:val="00DF54B2"/>
    <w:rsid w:val="00DF6384"/>
    <w:rsid w:val="00DF65CB"/>
    <w:rsid w:val="00DF6806"/>
    <w:rsid w:val="00DF73BE"/>
    <w:rsid w:val="00DF76C9"/>
    <w:rsid w:val="00DF7899"/>
    <w:rsid w:val="00DF7CAF"/>
    <w:rsid w:val="00DF7CF2"/>
    <w:rsid w:val="00E003BC"/>
    <w:rsid w:val="00E00B75"/>
    <w:rsid w:val="00E00F77"/>
    <w:rsid w:val="00E0117E"/>
    <w:rsid w:val="00E013D2"/>
    <w:rsid w:val="00E01631"/>
    <w:rsid w:val="00E025B0"/>
    <w:rsid w:val="00E0308C"/>
    <w:rsid w:val="00E035D5"/>
    <w:rsid w:val="00E03BCB"/>
    <w:rsid w:val="00E042E0"/>
    <w:rsid w:val="00E04F8C"/>
    <w:rsid w:val="00E05ECB"/>
    <w:rsid w:val="00E062CE"/>
    <w:rsid w:val="00E06D96"/>
    <w:rsid w:val="00E0702A"/>
    <w:rsid w:val="00E07131"/>
    <w:rsid w:val="00E07568"/>
    <w:rsid w:val="00E075C1"/>
    <w:rsid w:val="00E07F8C"/>
    <w:rsid w:val="00E10179"/>
    <w:rsid w:val="00E10320"/>
    <w:rsid w:val="00E103F5"/>
    <w:rsid w:val="00E10A25"/>
    <w:rsid w:val="00E113C1"/>
    <w:rsid w:val="00E118A3"/>
    <w:rsid w:val="00E121A7"/>
    <w:rsid w:val="00E122AC"/>
    <w:rsid w:val="00E12405"/>
    <w:rsid w:val="00E12B04"/>
    <w:rsid w:val="00E12C53"/>
    <w:rsid w:val="00E130BC"/>
    <w:rsid w:val="00E134D1"/>
    <w:rsid w:val="00E13627"/>
    <w:rsid w:val="00E13B14"/>
    <w:rsid w:val="00E13E1F"/>
    <w:rsid w:val="00E14070"/>
    <w:rsid w:val="00E14229"/>
    <w:rsid w:val="00E1448B"/>
    <w:rsid w:val="00E15112"/>
    <w:rsid w:val="00E151BC"/>
    <w:rsid w:val="00E154AD"/>
    <w:rsid w:val="00E15637"/>
    <w:rsid w:val="00E156E7"/>
    <w:rsid w:val="00E15C58"/>
    <w:rsid w:val="00E15D0D"/>
    <w:rsid w:val="00E16823"/>
    <w:rsid w:val="00E16A15"/>
    <w:rsid w:val="00E16CB6"/>
    <w:rsid w:val="00E16F10"/>
    <w:rsid w:val="00E16F5B"/>
    <w:rsid w:val="00E171B6"/>
    <w:rsid w:val="00E17242"/>
    <w:rsid w:val="00E17A66"/>
    <w:rsid w:val="00E207C6"/>
    <w:rsid w:val="00E209D9"/>
    <w:rsid w:val="00E20A19"/>
    <w:rsid w:val="00E20C67"/>
    <w:rsid w:val="00E214E3"/>
    <w:rsid w:val="00E21620"/>
    <w:rsid w:val="00E21659"/>
    <w:rsid w:val="00E21B72"/>
    <w:rsid w:val="00E21DA1"/>
    <w:rsid w:val="00E228A9"/>
    <w:rsid w:val="00E23847"/>
    <w:rsid w:val="00E239F2"/>
    <w:rsid w:val="00E23B0F"/>
    <w:rsid w:val="00E23DD6"/>
    <w:rsid w:val="00E23F6B"/>
    <w:rsid w:val="00E243D7"/>
    <w:rsid w:val="00E24425"/>
    <w:rsid w:val="00E24DAA"/>
    <w:rsid w:val="00E259FA"/>
    <w:rsid w:val="00E25EB1"/>
    <w:rsid w:val="00E2623B"/>
    <w:rsid w:val="00E26304"/>
    <w:rsid w:val="00E26635"/>
    <w:rsid w:val="00E26ADB"/>
    <w:rsid w:val="00E26E61"/>
    <w:rsid w:val="00E26F61"/>
    <w:rsid w:val="00E2719C"/>
    <w:rsid w:val="00E276A9"/>
    <w:rsid w:val="00E3059A"/>
    <w:rsid w:val="00E31776"/>
    <w:rsid w:val="00E318BB"/>
    <w:rsid w:val="00E31EFA"/>
    <w:rsid w:val="00E32257"/>
    <w:rsid w:val="00E32BC5"/>
    <w:rsid w:val="00E32BFF"/>
    <w:rsid w:val="00E3304B"/>
    <w:rsid w:val="00E33125"/>
    <w:rsid w:val="00E33C2E"/>
    <w:rsid w:val="00E33E40"/>
    <w:rsid w:val="00E3411E"/>
    <w:rsid w:val="00E34686"/>
    <w:rsid w:val="00E34AC7"/>
    <w:rsid w:val="00E34FCA"/>
    <w:rsid w:val="00E35993"/>
    <w:rsid w:val="00E37081"/>
    <w:rsid w:val="00E408E1"/>
    <w:rsid w:val="00E40A77"/>
    <w:rsid w:val="00E40AB3"/>
    <w:rsid w:val="00E411F8"/>
    <w:rsid w:val="00E4121C"/>
    <w:rsid w:val="00E413BB"/>
    <w:rsid w:val="00E4154B"/>
    <w:rsid w:val="00E4167E"/>
    <w:rsid w:val="00E41AE5"/>
    <w:rsid w:val="00E41CA1"/>
    <w:rsid w:val="00E41FE0"/>
    <w:rsid w:val="00E423DC"/>
    <w:rsid w:val="00E42480"/>
    <w:rsid w:val="00E42AC9"/>
    <w:rsid w:val="00E42F6D"/>
    <w:rsid w:val="00E4333D"/>
    <w:rsid w:val="00E43AD9"/>
    <w:rsid w:val="00E43C4E"/>
    <w:rsid w:val="00E43D57"/>
    <w:rsid w:val="00E43D81"/>
    <w:rsid w:val="00E43DD4"/>
    <w:rsid w:val="00E4457D"/>
    <w:rsid w:val="00E44A1F"/>
    <w:rsid w:val="00E44D30"/>
    <w:rsid w:val="00E44D85"/>
    <w:rsid w:val="00E4500A"/>
    <w:rsid w:val="00E456A9"/>
    <w:rsid w:val="00E45AA0"/>
    <w:rsid w:val="00E47AFC"/>
    <w:rsid w:val="00E47F94"/>
    <w:rsid w:val="00E5020C"/>
    <w:rsid w:val="00E50B96"/>
    <w:rsid w:val="00E50D68"/>
    <w:rsid w:val="00E516C1"/>
    <w:rsid w:val="00E517FB"/>
    <w:rsid w:val="00E52198"/>
    <w:rsid w:val="00E521D7"/>
    <w:rsid w:val="00E523CD"/>
    <w:rsid w:val="00E52C01"/>
    <w:rsid w:val="00E52EB8"/>
    <w:rsid w:val="00E53613"/>
    <w:rsid w:val="00E53A96"/>
    <w:rsid w:val="00E53BDE"/>
    <w:rsid w:val="00E54332"/>
    <w:rsid w:val="00E54404"/>
    <w:rsid w:val="00E54AEA"/>
    <w:rsid w:val="00E54C27"/>
    <w:rsid w:val="00E5501E"/>
    <w:rsid w:val="00E55200"/>
    <w:rsid w:val="00E552C3"/>
    <w:rsid w:val="00E55774"/>
    <w:rsid w:val="00E557D6"/>
    <w:rsid w:val="00E55C12"/>
    <w:rsid w:val="00E56024"/>
    <w:rsid w:val="00E564CE"/>
    <w:rsid w:val="00E56806"/>
    <w:rsid w:val="00E573AB"/>
    <w:rsid w:val="00E575CF"/>
    <w:rsid w:val="00E57782"/>
    <w:rsid w:val="00E57FDE"/>
    <w:rsid w:val="00E60029"/>
    <w:rsid w:val="00E602D8"/>
    <w:rsid w:val="00E60975"/>
    <w:rsid w:val="00E60D9F"/>
    <w:rsid w:val="00E60E11"/>
    <w:rsid w:val="00E612BF"/>
    <w:rsid w:val="00E61870"/>
    <w:rsid w:val="00E6282F"/>
    <w:rsid w:val="00E62C39"/>
    <w:rsid w:val="00E62C3E"/>
    <w:rsid w:val="00E630C8"/>
    <w:rsid w:val="00E63434"/>
    <w:rsid w:val="00E63C6F"/>
    <w:rsid w:val="00E64591"/>
    <w:rsid w:val="00E6469A"/>
    <w:rsid w:val="00E64D2A"/>
    <w:rsid w:val="00E64EF9"/>
    <w:rsid w:val="00E64F50"/>
    <w:rsid w:val="00E65462"/>
    <w:rsid w:val="00E65749"/>
    <w:rsid w:val="00E65C6F"/>
    <w:rsid w:val="00E6662E"/>
    <w:rsid w:val="00E66705"/>
    <w:rsid w:val="00E6747B"/>
    <w:rsid w:val="00E67613"/>
    <w:rsid w:val="00E67B43"/>
    <w:rsid w:val="00E67CBD"/>
    <w:rsid w:val="00E701C9"/>
    <w:rsid w:val="00E7021F"/>
    <w:rsid w:val="00E707FF"/>
    <w:rsid w:val="00E70BA4"/>
    <w:rsid w:val="00E7171C"/>
    <w:rsid w:val="00E7193F"/>
    <w:rsid w:val="00E7395B"/>
    <w:rsid w:val="00E73B7F"/>
    <w:rsid w:val="00E73FCB"/>
    <w:rsid w:val="00E7427A"/>
    <w:rsid w:val="00E749E4"/>
    <w:rsid w:val="00E754CB"/>
    <w:rsid w:val="00E75901"/>
    <w:rsid w:val="00E75BAC"/>
    <w:rsid w:val="00E75F49"/>
    <w:rsid w:val="00E762A6"/>
    <w:rsid w:val="00E77086"/>
    <w:rsid w:val="00E77176"/>
    <w:rsid w:val="00E7729D"/>
    <w:rsid w:val="00E77E39"/>
    <w:rsid w:val="00E77ECC"/>
    <w:rsid w:val="00E80756"/>
    <w:rsid w:val="00E80F7E"/>
    <w:rsid w:val="00E81339"/>
    <w:rsid w:val="00E82490"/>
    <w:rsid w:val="00E82C03"/>
    <w:rsid w:val="00E82C6A"/>
    <w:rsid w:val="00E8330D"/>
    <w:rsid w:val="00E83B94"/>
    <w:rsid w:val="00E84292"/>
    <w:rsid w:val="00E852FE"/>
    <w:rsid w:val="00E8562F"/>
    <w:rsid w:val="00E8580D"/>
    <w:rsid w:val="00E86079"/>
    <w:rsid w:val="00E8607E"/>
    <w:rsid w:val="00E8641E"/>
    <w:rsid w:val="00E8667E"/>
    <w:rsid w:val="00E86760"/>
    <w:rsid w:val="00E868D7"/>
    <w:rsid w:val="00E870E1"/>
    <w:rsid w:val="00E870F6"/>
    <w:rsid w:val="00E87113"/>
    <w:rsid w:val="00E87150"/>
    <w:rsid w:val="00E875E4"/>
    <w:rsid w:val="00E87D52"/>
    <w:rsid w:val="00E902D6"/>
    <w:rsid w:val="00E906E9"/>
    <w:rsid w:val="00E90AB5"/>
    <w:rsid w:val="00E90D54"/>
    <w:rsid w:val="00E9168B"/>
    <w:rsid w:val="00E917B0"/>
    <w:rsid w:val="00E92492"/>
    <w:rsid w:val="00E92AF6"/>
    <w:rsid w:val="00E94111"/>
    <w:rsid w:val="00E943CF"/>
    <w:rsid w:val="00E9487D"/>
    <w:rsid w:val="00E948B7"/>
    <w:rsid w:val="00E94D09"/>
    <w:rsid w:val="00E94F71"/>
    <w:rsid w:val="00E95036"/>
    <w:rsid w:val="00E9526E"/>
    <w:rsid w:val="00E95624"/>
    <w:rsid w:val="00E9579F"/>
    <w:rsid w:val="00E95AB5"/>
    <w:rsid w:val="00E95F66"/>
    <w:rsid w:val="00E964F3"/>
    <w:rsid w:val="00E9655A"/>
    <w:rsid w:val="00E96D2F"/>
    <w:rsid w:val="00E96F36"/>
    <w:rsid w:val="00E9700D"/>
    <w:rsid w:val="00E975FB"/>
    <w:rsid w:val="00E977A5"/>
    <w:rsid w:val="00E97856"/>
    <w:rsid w:val="00E97FFD"/>
    <w:rsid w:val="00EA01DE"/>
    <w:rsid w:val="00EA024D"/>
    <w:rsid w:val="00EA1219"/>
    <w:rsid w:val="00EA169F"/>
    <w:rsid w:val="00EA1A38"/>
    <w:rsid w:val="00EA1BF7"/>
    <w:rsid w:val="00EA233C"/>
    <w:rsid w:val="00EA30F4"/>
    <w:rsid w:val="00EA36D9"/>
    <w:rsid w:val="00EA38F0"/>
    <w:rsid w:val="00EA3C9F"/>
    <w:rsid w:val="00EA4057"/>
    <w:rsid w:val="00EA48C2"/>
    <w:rsid w:val="00EA4C7B"/>
    <w:rsid w:val="00EA50FD"/>
    <w:rsid w:val="00EA522B"/>
    <w:rsid w:val="00EA56A2"/>
    <w:rsid w:val="00EA6068"/>
    <w:rsid w:val="00EA6393"/>
    <w:rsid w:val="00EA7393"/>
    <w:rsid w:val="00EA752A"/>
    <w:rsid w:val="00EA78FD"/>
    <w:rsid w:val="00EA7DB9"/>
    <w:rsid w:val="00EA7E43"/>
    <w:rsid w:val="00EB03AE"/>
    <w:rsid w:val="00EB04D4"/>
    <w:rsid w:val="00EB0A69"/>
    <w:rsid w:val="00EB10D7"/>
    <w:rsid w:val="00EB12DD"/>
    <w:rsid w:val="00EB1930"/>
    <w:rsid w:val="00EB1DD9"/>
    <w:rsid w:val="00EB2573"/>
    <w:rsid w:val="00EB268F"/>
    <w:rsid w:val="00EB2F13"/>
    <w:rsid w:val="00EB3431"/>
    <w:rsid w:val="00EB470A"/>
    <w:rsid w:val="00EB47CD"/>
    <w:rsid w:val="00EB5436"/>
    <w:rsid w:val="00EB566B"/>
    <w:rsid w:val="00EB5785"/>
    <w:rsid w:val="00EB631C"/>
    <w:rsid w:val="00EB67E8"/>
    <w:rsid w:val="00EB6B7F"/>
    <w:rsid w:val="00EB7500"/>
    <w:rsid w:val="00EB751F"/>
    <w:rsid w:val="00EB776D"/>
    <w:rsid w:val="00EB7EFA"/>
    <w:rsid w:val="00EB7F01"/>
    <w:rsid w:val="00EC038A"/>
    <w:rsid w:val="00EC0965"/>
    <w:rsid w:val="00EC0B93"/>
    <w:rsid w:val="00EC186D"/>
    <w:rsid w:val="00EC2324"/>
    <w:rsid w:val="00EC3081"/>
    <w:rsid w:val="00EC352A"/>
    <w:rsid w:val="00EC3618"/>
    <w:rsid w:val="00EC39C8"/>
    <w:rsid w:val="00EC39E5"/>
    <w:rsid w:val="00EC3A29"/>
    <w:rsid w:val="00EC3C1F"/>
    <w:rsid w:val="00EC3DA2"/>
    <w:rsid w:val="00EC43BE"/>
    <w:rsid w:val="00EC461F"/>
    <w:rsid w:val="00EC4F02"/>
    <w:rsid w:val="00EC5254"/>
    <w:rsid w:val="00EC598B"/>
    <w:rsid w:val="00EC5A3B"/>
    <w:rsid w:val="00EC6377"/>
    <w:rsid w:val="00EC66EF"/>
    <w:rsid w:val="00EC6C19"/>
    <w:rsid w:val="00EC761A"/>
    <w:rsid w:val="00EC7709"/>
    <w:rsid w:val="00EC7746"/>
    <w:rsid w:val="00EC7EA2"/>
    <w:rsid w:val="00ED0671"/>
    <w:rsid w:val="00ED0731"/>
    <w:rsid w:val="00ED0986"/>
    <w:rsid w:val="00ED0B08"/>
    <w:rsid w:val="00ED0D47"/>
    <w:rsid w:val="00ED11EE"/>
    <w:rsid w:val="00ED1456"/>
    <w:rsid w:val="00ED1D62"/>
    <w:rsid w:val="00ED1E24"/>
    <w:rsid w:val="00ED1F81"/>
    <w:rsid w:val="00ED2283"/>
    <w:rsid w:val="00ED2A1D"/>
    <w:rsid w:val="00ED2B16"/>
    <w:rsid w:val="00ED3A60"/>
    <w:rsid w:val="00ED490D"/>
    <w:rsid w:val="00ED4A90"/>
    <w:rsid w:val="00ED4E6E"/>
    <w:rsid w:val="00ED50A0"/>
    <w:rsid w:val="00ED5A6D"/>
    <w:rsid w:val="00ED69E6"/>
    <w:rsid w:val="00ED6A53"/>
    <w:rsid w:val="00ED6A76"/>
    <w:rsid w:val="00ED6B06"/>
    <w:rsid w:val="00ED71F8"/>
    <w:rsid w:val="00ED7C33"/>
    <w:rsid w:val="00ED7E1F"/>
    <w:rsid w:val="00EE08DD"/>
    <w:rsid w:val="00EE0977"/>
    <w:rsid w:val="00EE0B8B"/>
    <w:rsid w:val="00EE0BC0"/>
    <w:rsid w:val="00EE0C0B"/>
    <w:rsid w:val="00EE199E"/>
    <w:rsid w:val="00EE1CC8"/>
    <w:rsid w:val="00EE1E72"/>
    <w:rsid w:val="00EE2085"/>
    <w:rsid w:val="00EE2B93"/>
    <w:rsid w:val="00EE3F64"/>
    <w:rsid w:val="00EE4801"/>
    <w:rsid w:val="00EE4996"/>
    <w:rsid w:val="00EE4C7F"/>
    <w:rsid w:val="00EE4DEC"/>
    <w:rsid w:val="00EE4E6A"/>
    <w:rsid w:val="00EE5FFB"/>
    <w:rsid w:val="00EE6029"/>
    <w:rsid w:val="00EE6462"/>
    <w:rsid w:val="00EE69DE"/>
    <w:rsid w:val="00EE6A39"/>
    <w:rsid w:val="00EE6BB5"/>
    <w:rsid w:val="00EE6CD8"/>
    <w:rsid w:val="00EE7468"/>
    <w:rsid w:val="00EE7AE9"/>
    <w:rsid w:val="00EF0D07"/>
    <w:rsid w:val="00EF0FFD"/>
    <w:rsid w:val="00EF1387"/>
    <w:rsid w:val="00EF1965"/>
    <w:rsid w:val="00EF197C"/>
    <w:rsid w:val="00EF1A7D"/>
    <w:rsid w:val="00EF1C1D"/>
    <w:rsid w:val="00EF1CF9"/>
    <w:rsid w:val="00EF22F0"/>
    <w:rsid w:val="00EF26C8"/>
    <w:rsid w:val="00EF2A8B"/>
    <w:rsid w:val="00EF2D8A"/>
    <w:rsid w:val="00EF2E8A"/>
    <w:rsid w:val="00EF2F58"/>
    <w:rsid w:val="00EF3188"/>
    <w:rsid w:val="00EF39F4"/>
    <w:rsid w:val="00EF3E58"/>
    <w:rsid w:val="00EF3E7A"/>
    <w:rsid w:val="00EF3FCF"/>
    <w:rsid w:val="00EF43E3"/>
    <w:rsid w:val="00EF4658"/>
    <w:rsid w:val="00EF4B6F"/>
    <w:rsid w:val="00EF5344"/>
    <w:rsid w:val="00EF5B56"/>
    <w:rsid w:val="00EF61A6"/>
    <w:rsid w:val="00EF6A9A"/>
    <w:rsid w:val="00EF7188"/>
    <w:rsid w:val="00EF7772"/>
    <w:rsid w:val="00EF7856"/>
    <w:rsid w:val="00EF7EA7"/>
    <w:rsid w:val="00F00B52"/>
    <w:rsid w:val="00F00D2C"/>
    <w:rsid w:val="00F00D7E"/>
    <w:rsid w:val="00F01197"/>
    <w:rsid w:val="00F01E9D"/>
    <w:rsid w:val="00F023AE"/>
    <w:rsid w:val="00F024DB"/>
    <w:rsid w:val="00F02D2B"/>
    <w:rsid w:val="00F02DC8"/>
    <w:rsid w:val="00F02F15"/>
    <w:rsid w:val="00F0348D"/>
    <w:rsid w:val="00F037E5"/>
    <w:rsid w:val="00F03BF8"/>
    <w:rsid w:val="00F03CA2"/>
    <w:rsid w:val="00F04040"/>
    <w:rsid w:val="00F046DE"/>
    <w:rsid w:val="00F04978"/>
    <w:rsid w:val="00F049DC"/>
    <w:rsid w:val="00F0501D"/>
    <w:rsid w:val="00F050B8"/>
    <w:rsid w:val="00F054B1"/>
    <w:rsid w:val="00F05B5D"/>
    <w:rsid w:val="00F06843"/>
    <w:rsid w:val="00F06899"/>
    <w:rsid w:val="00F06D9E"/>
    <w:rsid w:val="00F07055"/>
    <w:rsid w:val="00F078D7"/>
    <w:rsid w:val="00F079F3"/>
    <w:rsid w:val="00F10217"/>
    <w:rsid w:val="00F102F4"/>
    <w:rsid w:val="00F11019"/>
    <w:rsid w:val="00F112C9"/>
    <w:rsid w:val="00F114FD"/>
    <w:rsid w:val="00F119CA"/>
    <w:rsid w:val="00F11CBE"/>
    <w:rsid w:val="00F12187"/>
    <w:rsid w:val="00F12938"/>
    <w:rsid w:val="00F12D34"/>
    <w:rsid w:val="00F1316D"/>
    <w:rsid w:val="00F133D4"/>
    <w:rsid w:val="00F13BB0"/>
    <w:rsid w:val="00F141FF"/>
    <w:rsid w:val="00F1478C"/>
    <w:rsid w:val="00F14A5B"/>
    <w:rsid w:val="00F14B23"/>
    <w:rsid w:val="00F14C9A"/>
    <w:rsid w:val="00F15992"/>
    <w:rsid w:val="00F1633D"/>
    <w:rsid w:val="00F1685C"/>
    <w:rsid w:val="00F1690E"/>
    <w:rsid w:val="00F16C2B"/>
    <w:rsid w:val="00F16D80"/>
    <w:rsid w:val="00F16E6F"/>
    <w:rsid w:val="00F16EFF"/>
    <w:rsid w:val="00F174FF"/>
    <w:rsid w:val="00F175CD"/>
    <w:rsid w:val="00F17CE3"/>
    <w:rsid w:val="00F2049C"/>
    <w:rsid w:val="00F20C17"/>
    <w:rsid w:val="00F21217"/>
    <w:rsid w:val="00F21694"/>
    <w:rsid w:val="00F21EF7"/>
    <w:rsid w:val="00F21F6F"/>
    <w:rsid w:val="00F226DF"/>
    <w:rsid w:val="00F226F0"/>
    <w:rsid w:val="00F2313F"/>
    <w:rsid w:val="00F23601"/>
    <w:rsid w:val="00F236D8"/>
    <w:rsid w:val="00F23A8B"/>
    <w:rsid w:val="00F23FB3"/>
    <w:rsid w:val="00F23FD9"/>
    <w:rsid w:val="00F240A6"/>
    <w:rsid w:val="00F2493E"/>
    <w:rsid w:val="00F24AA2"/>
    <w:rsid w:val="00F2509D"/>
    <w:rsid w:val="00F25BA4"/>
    <w:rsid w:val="00F25C1D"/>
    <w:rsid w:val="00F25CB6"/>
    <w:rsid w:val="00F25FCF"/>
    <w:rsid w:val="00F2612C"/>
    <w:rsid w:val="00F2677C"/>
    <w:rsid w:val="00F26DA1"/>
    <w:rsid w:val="00F270CA"/>
    <w:rsid w:val="00F271D7"/>
    <w:rsid w:val="00F27555"/>
    <w:rsid w:val="00F276DF"/>
    <w:rsid w:val="00F278D9"/>
    <w:rsid w:val="00F27B9F"/>
    <w:rsid w:val="00F27FB6"/>
    <w:rsid w:val="00F310EB"/>
    <w:rsid w:val="00F310F7"/>
    <w:rsid w:val="00F31704"/>
    <w:rsid w:val="00F3189D"/>
    <w:rsid w:val="00F31A8A"/>
    <w:rsid w:val="00F31C6A"/>
    <w:rsid w:val="00F3249E"/>
    <w:rsid w:val="00F32505"/>
    <w:rsid w:val="00F32868"/>
    <w:rsid w:val="00F32BC9"/>
    <w:rsid w:val="00F32E48"/>
    <w:rsid w:val="00F331D3"/>
    <w:rsid w:val="00F33236"/>
    <w:rsid w:val="00F341F3"/>
    <w:rsid w:val="00F343B9"/>
    <w:rsid w:val="00F3467B"/>
    <w:rsid w:val="00F34757"/>
    <w:rsid w:val="00F349D1"/>
    <w:rsid w:val="00F34A92"/>
    <w:rsid w:val="00F34B32"/>
    <w:rsid w:val="00F34C61"/>
    <w:rsid w:val="00F34F41"/>
    <w:rsid w:val="00F35420"/>
    <w:rsid w:val="00F355EC"/>
    <w:rsid w:val="00F356BB"/>
    <w:rsid w:val="00F35727"/>
    <w:rsid w:val="00F35D74"/>
    <w:rsid w:val="00F36174"/>
    <w:rsid w:val="00F36223"/>
    <w:rsid w:val="00F37C0A"/>
    <w:rsid w:val="00F40240"/>
    <w:rsid w:val="00F406FB"/>
    <w:rsid w:val="00F407A0"/>
    <w:rsid w:val="00F412B1"/>
    <w:rsid w:val="00F413CF"/>
    <w:rsid w:val="00F4186B"/>
    <w:rsid w:val="00F41B4A"/>
    <w:rsid w:val="00F41FC8"/>
    <w:rsid w:val="00F4221A"/>
    <w:rsid w:val="00F4269B"/>
    <w:rsid w:val="00F427BF"/>
    <w:rsid w:val="00F42BB8"/>
    <w:rsid w:val="00F42CE9"/>
    <w:rsid w:val="00F42FFE"/>
    <w:rsid w:val="00F43282"/>
    <w:rsid w:val="00F433C2"/>
    <w:rsid w:val="00F4342B"/>
    <w:rsid w:val="00F43531"/>
    <w:rsid w:val="00F4355A"/>
    <w:rsid w:val="00F438A4"/>
    <w:rsid w:val="00F43C07"/>
    <w:rsid w:val="00F43D08"/>
    <w:rsid w:val="00F43D87"/>
    <w:rsid w:val="00F43E61"/>
    <w:rsid w:val="00F43F5F"/>
    <w:rsid w:val="00F4405F"/>
    <w:rsid w:val="00F45C29"/>
    <w:rsid w:val="00F45C8D"/>
    <w:rsid w:val="00F45CD0"/>
    <w:rsid w:val="00F45D3D"/>
    <w:rsid w:val="00F45E74"/>
    <w:rsid w:val="00F468FF"/>
    <w:rsid w:val="00F471A4"/>
    <w:rsid w:val="00F477BB"/>
    <w:rsid w:val="00F47CC2"/>
    <w:rsid w:val="00F500C6"/>
    <w:rsid w:val="00F50540"/>
    <w:rsid w:val="00F505F9"/>
    <w:rsid w:val="00F50CDC"/>
    <w:rsid w:val="00F50D2D"/>
    <w:rsid w:val="00F50E3E"/>
    <w:rsid w:val="00F511EC"/>
    <w:rsid w:val="00F514DE"/>
    <w:rsid w:val="00F51669"/>
    <w:rsid w:val="00F51C8E"/>
    <w:rsid w:val="00F521C6"/>
    <w:rsid w:val="00F5260F"/>
    <w:rsid w:val="00F52915"/>
    <w:rsid w:val="00F5293E"/>
    <w:rsid w:val="00F52D54"/>
    <w:rsid w:val="00F53368"/>
    <w:rsid w:val="00F53A1B"/>
    <w:rsid w:val="00F53DCA"/>
    <w:rsid w:val="00F53E46"/>
    <w:rsid w:val="00F543B8"/>
    <w:rsid w:val="00F54798"/>
    <w:rsid w:val="00F54D87"/>
    <w:rsid w:val="00F54FBA"/>
    <w:rsid w:val="00F553BA"/>
    <w:rsid w:val="00F55631"/>
    <w:rsid w:val="00F55C60"/>
    <w:rsid w:val="00F55C93"/>
    <w:rsid w:val="00F56186"/>
    <w:rsid w:val="00F56874"/>
    <w:rsid w:val="00F56B32"/>
    <w:rsid w:val="00F57056"/>
    <w:rsid w:val="00F570E9"/>
    <w:rsid w:val="00F57338"/>
    <w:rsid w:val="00F5760E"/>
    <w:rsid w:val="00F576A8"/>
    <w:rsid w:val="00F57F04"/>
    <w:rsid w:val="00F607F6"/>
    <w:rsid w:val="00F60D0E"/>
    <w:rsid w:val="00F613AD"/>
    <w:rsid w:val="00F61598"/>
    <w:rsid w:val="00F6166E"/>
    <w:rsid w:val="00F62A7D"/>
    <w:rsid w:val="00F63BC0"/>
    <w:rsid w:val="00F63C4F"/>
    <w:rsid w:val="00F63C9A"/>
    <w:rsid w:val="00F63E22"/>
    <w:rsid w:val="00F6449B"/>
    <w:rsid w:val="00F65149"/>
    <w:rsid w:val="00F655D9"/>
    <w:rsid w:val="00F6611A"/>
    <w:rsid w:val="00F6673C"/>
    <w:rsid w:val="00F66C65"/>
    <w:rsid w:val="00F66D51"/>
    <w:rsid w:val="00F6750E"/>
    <w:rsid w:val="00F67810"/>
    <w:rsid w:val="00F67A49"/>
    <w:rsid w:val="00F7073C"/>
    <w:rsid w:val="00F70B18"/>
    <w:rsid w:val="00F70B79"/>
    <w:rsid w:val="00F71EF4"/>
    <w:rsid w:val="00F72017"/>
    <w:rsid w:val="00F72694"/>
    <w:rsid w:val="00F72BF5"/>
    <w:rsid w:val="00F72C0C"/>
    <w:rsid w:val="00F72F14"/>
    <w:rsid w:val="00F73151"/>
    <w:rsid w:val="00F73493"/>
    <w:rsid w:val="00F7355D"/>
    <w:rsid w:val="00F73677"/>
    <w:rsid w:val="00F73E8A"/>
    <w:rsid w:val="00F73EDC"/>
    <w:rsid w:val="00F742FC"/>
    <w:rsid w:val="00F74A1B"/>
    <w:rsid w:val="00F74B5F"/>
    <w:rsid w:val="00F75BE3"/>
    <w:rsid w:val="00F75D09"/>
    <w:rsid w:val="00F7632A"/>
    <w:rsid w:val="00F76C6A"/>
    <w:rsid w:val="00F772D7"/>
    <w:rsid w:val="00F77480"/>
    <w:rsid w:val="00F7777A"/>
    <w:rsid w:val="00F77C77"/>
    <w:rsid w:val="00F8050F"/>
    <w:rsid w:val="00F80982"/>
    <w:rsid w:val="00F809B8"/>
    <w:rsid w:val="00F80C85"/>
    <w:rsid w:val="00F81576"/>
    <w:rsid w:val="00F81A92"/>
    <w:rsid w:val="00F82184"/>
    <w:rsid w:val="00F82488"/>
    <w:rsid w:val="00F826E3"/>
    <w:rsid w:val="00F82FF2"/>
    <w:rsid w:val="00F833A1"/>
    <w:rsid w:val="00F834A1"/>
    <w:rsid w:val="00F83C60"/>
    <w:rsid w:val="00F8425C"/>
    <w:rsid w:val="00F8443A"/>
    <w:rsid w:val="00F8487D"/>
    <w:rsid w:val="00F85283"/>
    <w:rsid w:val="00F852D6"/>
    <w:rsid w:val="00F858DD"/>
    <w:rsid w:val="00F859FA"/>
    <w:rsid w:val="00F85C2B"/>
    <w:rsid w:val="00F85D62"/>
    <w:rsid w:val="00F85E7F"/>
    <w:rsid w:val="00F85F7E"/>
    <w:rsid w:val="00F8629F"/>
    <w:rsid w:val="00F8657E"/>
    <w:rsid w:val="00F86AAB"/>
    <w:rsid w:val="00F873F8"/>
    <w:rsid w:val="00F87DB9"/>
    <w:rsid w:val="00F90037"/>
    <w:rsid w:val="00F902F7"/>
    <w:rsid w:val="00F9219B"/>
    <w:rsid w:val="00F92F64"/>
    <w:rsid w:val="00F94DE2"/>
    <w:rsid w:val="00F9518E"/>
    <w:rsid w:val="00F95595"/>
    <w:rsid w:val="00F95E17"/>
    <w:rsid w:val="00F96034"/>
    <w:rsid w:val="00F963F7"/>
    <w:rsid w:val="00F966B4"/>
    <w:rsid w:val="00F96A39"/>
    <w:rsid w:val="00F9729D"/>
    <w:rsid w:val="00F9795A"/>
    <w:rsid w:val="00FA00B0"/>
    <w:rsid w:val="00FA0357"/>
    <w:rsid w:val="00FA0B80"/>
    <w:rsid w:val="00FA0D52"/>
    <w:rsid w:val="00FA174F"/>
    <w:rsid w:val="00FA17D8"/>
    <w:rsid w:val="00FA1A52"/>
    <w:rsid w:val="00FA230C"/>
    <w:rsid w:val="00FA2760"/>
    <w:rsid w:val="00FA2AA9"/>
    <w:rsid w:val="00FA2F96"/>
    <w:rsid w:val="00FA3083"/>
    <w:rsid w:val="00FA3795"/>
    <w:rsid w:val="00FA4A98"/>
    <w:rsid w:val="00FA4F41"/>
    <w:rsid w:val="00FA59B7"/>
    <w:rsid w:val="00FA6A85"/>
    <w:rsid w:val="00FA7235"/>
    <w:rsid w:val="00FA72F5"/>
    <w:rsid w:val="00FA757E"/>
    <w:rsid w:val="00FA779D"/>
    <w:rsid w:val="00FA7A7B"/>
    <w:rsid w:val="00FB013A"/>
    <w:rsid w:val="00FB111B"/>
    <w:rsid w:val="00FB136D"/>
    <w:rsid w:val="00FB14A0"/>
    <w:rsid w:val="00FB1627"/>
    <w:rsid w:val="00FB1D3A"/>
    <w:rsid w:val="00FB1D54"/>
    <w:rsid w:val="00FB214C"/>
    <w:rsid w:val="00FB2B9F"/>
    <w:rsid w:val="00FB32DC"/>
    <w:rsid w:val="00FB37C8"/>
    <w:rsid w:val="00FB38BB"/>
    <w:rsid w:val="00FB3936"/>
    <w:rsid w:val="00FB40F4"/>
    <w:rsid w:val="00FB4960"/>
    <w:rsid w:val="00FB5101"/>
    <w:rsid w:val="00FB59EC"/>
    <w:rsid w:val="00FB5B0B"/>
    <w:rsid w:val="00FB5E18"/>
    <w:rsid w:val="00FB6AF7"/>
    <w:rsid w:val="00FB729C"/>
    <w:rsid w:val="00FB7519"/>
    <w:rsid w:val="00FB76F5"/>
    <w:rsid w:val="00FB7702"/>
    <w:rsid w:val="00FB7AD3"/>
    <w:rsid w:val="00FC05E7"/>
    <w:rsid w:val="00FC0678"/>
    <w:rsid w:val="00FC08A2"/>
    <w:rsid w:val="00FC0E31"/>
    <w:rsid w:val="00FC16BB"/>
    <w:rsid w:val="00FC1727"/>
    <w:rsid w:val="00FC1E22"/>
    <w:rsid w:val="00FC2150"/>
    <w:rsid w:val="00FC24ED"/>
    <w:rsid w:val="00FC2596"/>
    <w:rsid w:val="00FC2EB8"/>
    <w:rsid w:val="00FC317E"/>
    <w:rsid w:val="00FC361E"/>
    <w:rsid w:val="00FC3729"/>
    <w:rsid w:val="00FC3730"/>
    <w:rsid w:val="00FC38D4"/>
    <w:rsid w:val="00FC3A96"/>
    <w:rsid w:val="00FC3B0D"/>
    <w:rsid w:val="00FC3E30"/>
    <w:rsid w:val="00FC4040"/>
    <w:rsid w:val="00FC444F"/>
    <w:rsid w:val="00FC4746"/>
    <w:rsid w:val="00FC48FE"/>
    <w:rsid w:val="00FC4998"/>
    <w:rsid w:val="00FC49CA"/>
    <w:rsid w:val="00FC4C32"/>
    <w:rsid w:val="00FC4D9A"/>
    <w:rsid w:val="00FC4FD0"/>
    <w:rsid w:val="00FC540A"/>
    <w:rsid w:val="00FC5747"/>
    <w:rsid w:val="00FC582D"/>
    <w:rsid w:val="00FC5944"/>
    <w:rsid w:val="00FC5C5D"/>
    <w:rsid w:val="00FC5D78"/>
    <w:rsid w:val="00FC630E"/>
    <w:rsid w:val="00FC64A3"/>
    <w:rsid w:val="00FC687F"/>
    <w:rsid w:val="00FC7E85"/>
    <w:rsid w:val="00FD000D"/>
    <w:rsid w:val="00FD0251"/>
    <w:rsid w:val="00FD041A"/>
    <w:rsid w:val="00FD07AA"/>
    <w:rsid w:val="00FD07FB"/>
    <w:rsid w:val="00FD0880"/>
    <w:rsid w:val="00FD1689"/>
    <w:rsid w:val="00FD18EB"/>
    <w:rsid w:val="00FD1C4D"/>
    <w:rsid w:val="00FD1EFD"/>
    <w:rsid w:val="00FD205B"/>
    <w:rsid w:val="00FD2120"/>
    <w:rsid w:val="00FD2128"/>
    <w:rsid w:val="00FD22B9"/>
    <w:rsid w:val="00FD230C"/>
    <w:rsid w:val="00FD238C"/>
    <w:rsid w:val="00FD37E0"/>
    <w:rsid w:val="00FD3CC2"/>
    <w:rsid w:val="00FD4487"/>
    <w:rsid w:val="00FD4851"/>
    <w:rsid w:val="00FD48BA"/>
    <w:rsid w:val="00FD499C"/>
    <w:rsid w:val="00FD4FE4"/>
    <w:rsid w:val="00FD587D"/>
    <w:rsid w:val="00FD5DCD"/>
    <w:rsid w:val="00FD5E47"/>
    <w:rsid w:val="00FD6359"/>
    <w:rsid w:val="00FD67CD"/>
    <w:rsid w:val="00FD67F4"/>
    <w:rsid w:val="00FD6894"/>
    <w:rsid w:val="00FD6AFD"/>
    <w:rsid w:val="00FD6B2B"/>
    <w:rsid w:val="00FD6C3F"/>
    <w:rsid w:val="00FD6C6A"/>
    <w:rsid w:val="00FD6DA2"/>
    <w:rsid w:val="00FD6EA7"/>
    <w:rsid w:val="00FD72D8"/>
    <w:rsid w:val="00FD7498"/>
    <w:rsid w:val="00FD7650"/>
    <w:rsid w:val="00FE01C1"/>
    <w:rsid w:val="00FE0540"/>
    <w:rsid w:val="00FE08B7"/>
    <w:rsid w:val="00FE0E01"/>
    <w:rsid w:val="00FE1104"/>
    <w:rsid w:val="00FE1697"/>
    <w:rsid w:val="00FE2FDD"/>
    <w:rsid w:val="00FE31A7"/>
    <w:rsid w:val="00FE38CD"/>
    <w:rsid w:val="00FE38E9"/>
    <w:rsid w:val="00FE39EC"/>
    <w:rsid w:val="00FE421B"/>
    <w:rsid w:val="00FE4443"/>
    <w:rsid w:val="00FE4669"/>
    <w:rsid w:val="00FE4BEB"/>
    <w:rsid w:val="00FE50D4"/>
    <w:rsid w:val="00FE5286"/>
    <w:rsid w:val="00FE553F"/>
    <w:rsid w:val="00FE5D22"/>
    <w:rsid w:val="00FE5EB5"/>
    <w:rsid w:val="00FE5F4F"/>
    <w:rsid w:val="00FE6036"/>
    <w:rsid w:val="00FE6B21"/>
    <w:rsid w:val="00FE709B"/>
    <w:rsid w:val="00FE70B9"/>
    <w:rsid w:val="00FE71B1"/>
    <w:rsid w:val="00FE768E"/>
    <w:rsid w:val="00FF0157"/>
    <w:rsid w:val="00FF0C9E"/>
    <w:rsid w:val="00FF0DA3"/>
    <w:rsid w:val="00FF1374"/>
    <w:rsid w:val="00FF1646"/>
    <w:rsid w:val="00FF26C2"/>
    <w:rsid w:val="00FF2A77"/>
    <w:rsid w:val="00FF2C3F"/>
    <w:rsid w:val="00FF2F51"/>
    <w:rsid w:val="00FF313B"/>
    <w:rsid w:val="00FF3683"/>
    <w:rsid w:val="00FF41E1"/>
    <w:rsid w:val="00FF49E6"/>
    <w:rsid w:val="00FF4DBA"/>
    <w:rsid w:val="00FF4E35"/>
    <w:rsid w:val="00FF50BD"/>
    <w:rsid w:val="00FF510D"/>
    <w:rsid w:val="00FF5137"/>
    <w:rsid w:val="00FF52F2"/>
    <w:rsid w:val="00FF5634"/>
    <w:rsid w:val="00FF5BD4"/>
    <w:rsid w:val="00FF6003"/>
    <w:rsid w:val="00FF61B2"/>
    <w:rsid w:val="00FF632A"/>
    <w:rsid w:val="00FF685E"/>
    <w:rsid w:val="00FF6D66"/>
    <w:rsid w:val="00FF6DF4"/>
    <w:rsid w:val="00FF7751"/>
    <w:rsid w:val="00FF7949"/>
    <w:rsid w:val="00FF7E9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A42904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4"/>
        <w:szCs w:val="24"/>
        <w:lang w:val="en-US" w:eastAsia="ja-JP"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0606C"/>
  </w:style>
  <w:style w:type="paragraph" w:styleId="Heading1">
    <w:name w:val="heading 1"/>
    <w:basedOn w:val="Normal"/>
    <w:next w:val="Normal"/>
    <w:link w:val="Heading1Char"/>
    <w:rsid w:val="001D4D81"/>
    <w:pPr>
      <w:widowControl w:val="0"/>
      <w:spacing w:after="0" w:line="240" w:lineRule="exact"/>
      <w:outlineLvl w:val="0"/>
    </w:pPr>
    <w:rPr>
      <w:rFonts w:eastAsiaTheme="majorEastAsia" w:cstheme="majorBidi"/>
      <w:b/>
      <w:bCs/>
      <w:sz w:val="22"/>
      <w:szCs w:val="32"/>
    </w:rPr>
  </w:style>
  <w:style w:type="paragraph" w:styleId="Heading2">
    <w:name w:val="heading 2"/>
    <w:basedOn w:val="Normal"/>
    <w:next w:val="Normal"/>
    <w:link w:val="Heading2Char"/>
    <w:uiPriority w:val="9"/>
    <w:semiHidden/>
    <w:unhideWhenUsed/>
    <w:qFormat/>
    <w:rsid w:val="001D4D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Default"/>
    <w:link w:val="Heading3Char"/>
    <w:rsid w:val="001D4D81"/>
    <w:pPr>
      <w:keepNext w:val="0"/>
      <w:keepLines w:val="0"/>
      <w:widowControl w:val="0"/>
      <w:autoSpaceDE w:val="0"/>
      <w:autoSpaceDN w:val="0"/>
      <w:adjustRightInd w:val="0"/>
      <w:spacing w:before="0" w:line="240" w:lineRule="exact"/>
      <w:ind w:left="720"/>
      <w:outlineLvl w:val="2"/>
    </w:pPr>
    <w:rPr>
      <w:rFonts w:ascii="Arial" w:hAnsi="Arial"/>
      <w:bCs w:val="0"/>
      <w:color w:val="auto"/>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22164"/>
    <w:rPr>
      <w:rFonts w:ascii="Lucida Grande" w:hAnsi="Lucida Grande"/>
      <w:sz w:val="18"/>
      <w:szCs w:val="18"/>
    </w:rPr>
  </w:style>
  <w:style w:type="paragraph" w:customStyle="1" w:styleId="Default">
    <w:name w:val="Default"/>
    <w:rsid w:val="001D4D81"/>
    <w:pPr>
      <w:widowControl w:val="0"/>
      <w:autoSpaceDE w:val="0"/>
      <w:autoSpaceDN w:val="0"/>
      <w:adjustRightInd w:val="0"/>
      <w:spacing w:after="0" w:line="240" w:lineRule="exact"/>
    </w:pPr>
    <w:rPr>
      <w:rFonts w:cs="Times New Roman"/>
      <w:color w:val="000000"/>
      <w:sz w:val="22"/>
    </w:rPr>
  </w:style>
  <w:style w:type="character" w:customStyle="1" w:styleId="Heading1Char">
    <w:name w:val="Heading 1 Char"/>
    <w:basedOn w:val="DefaultParagraphFont"/>
    <w:link w:val="Heading1"/>
    <w:rsid w:val="001D4D81"/>
    <w:rPr>
      <w:rFonts w:ascii="Arial" w:eastAsiaTheme="majorEastAsia" w:hAnsi="Arial" w:cstheme="majorBidi"/>
      <w:b/>
      <w:bCs/>
      <w:sz w:val="22"/>
      <w:szCs w:val="32"/>
    </w:rPr>
  </w:style>
  <w:style w:type="character" w:customStyle="1" w:styleId="Heading3Char">
    <w:name w:val="Heading 3 Char"/>
    <w:basedOn w:val="DefaultParagraphFont"/>
    <w:link w:val="Heading3"/>
    <w:rsid w:val="001D4D81"/>
    <w:rPr>
      <w:rFonts w:ascii="Arial" w:eastAsiaTheme="majorEastAsia" w:hAnsi="Arial" w:cstheme="majorBidi"/>
      <w:b/>
      <w:sz w:val="22"/>
      <w:szCs w:val="26"/>
      <w:lang w:eastAsia="ja-JP"/>
    </w:rPr>
  </w:style>
  <w:style w:type="character" w:customStyle="1" w:styleId="Heading2Char">
    <w:name w:val="Heading 2 Char"/>
    <w:basedOn w:val="DefaultParagraphFont"/>
    <w:link w:val="Heading2"/>
    <w:uiPriority w:val="9"/>
    <w:semiHidden/>
    <w:rsid w:val="001D4D8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D65A2"/>
    <w:pPr>
      <w:ind w:left="720"/>
      <w:contextualSpacing/>
    </w:pPr>
  </w:style>
  <w:style w:type="character" w:styleId="CommentReference">
    <w:name w:val="annotation reference"/>
    <w:basedOn w:val="DefaultParagraphFont"/>
    <w:uiPriority w:val="99"/>
    <w:semiHidden/>
    <w:unhideWhenUsed/>
    <w:rsid w:val="000B1522"/>
    <w:rPr>
      <w:sz w:val="16"/>
      <w:szCs w:val="16"/>
    </w:rPr>
  </w:style>
  <w:style w:type="paragraph" w:styleId="CommentText">
    <w:name w:val="annotation text"/>
    <w:basedOn w:val="Normal"/>
    <w:link w:val="CommentTextChar"/>
    <w:uiPriority w:val="99"/>
    <w:unhideWhenUsed/>
    <w:rsid w:val="000B1522"/>
    <w:rPr>
      <w:sz w:val="20"/>
      <w:szCs w:val="20"/>
    </w:rPr>
  </w:style>
  <w:style w:type="character" w:customStyle="1" w:styleId="CommentTextChar">
    <w:name w:val="Comment Text Char"/>
    <w:basedOn w:val="DefaultParagraphFont"/>
    <w:link w:val="CommentText"/>
    <w:uiPriority w:val="99"/>
    <w:rsid w:val="000B1522"/>
  </w:style>
  <w:style w:type="paragraph" w:styleId="CommentSubject">
    <w:name w:val="annotation subject"/>
    <w:basedOn w:val="CommentText"/>
    <w:next w:val="CommentText"/>
    <w:link w:val="CommentSubjectChar"/>
    <w:uiPriority w:val="99"/>
    <w:semiHidden/>
    <w:unhideWhenUsed/>
    <w:rsid w:val="000B1522"/>
    <w:rPr>
      <w:b/>
      <w:bCs/>
    </w:rPr>
  </w:style>
  <w:style w:type="character" w:customStyle="1" w:styleId="CommentSubjectChar">
    <w:name w:val="Comment Subject Char"/>
    <w:basedOn w:val="CommentTextChar"/>
    <w:link w:val="CommentSubject"/>
    <w:uiPriority w:val="99"/>
    <w:semiHidden/>
    <w:rsid w:val="000B1522"/>
    <w:rPr>
      <w:b/>
      <w:bCs/>
    </w:rPr>
  </w:style>
  <w:style w:type="character" w:styleId="Hyperlink">
    <w:name w:val="Hyperlink"/>
    <w:basedOn w:val="DefaultParagraphFont"/>
    <w:uiPriority w:val="99"/>
    <w:unhideWhenUsed/>
    <w:rsid w:val="0017013A"/>
    <w:rPr>
      <w:color w:val="0000FF" w:themeColor="hyperlink"/>
      <w:u w:val="single"/>
    </w:rPr>
  </w:style>
  <w:style w:type="paragraph" w:styleId="NormalWeb">
    <w:name w:val="Normal (Web)"/>
    <w:basedOn w:val="Normal"/>
    <w:uiPriority w:val="99"/>
    <w:semiHidden/>
    <w:unhideWhenUsed/>
    <w:rsid w:val="005F6D43"/>
    <w:rPr>
      <w:rFonts w:ascii="Times New Roman" w:hAnsi="Times New Roman" w:cs="Times New Roman"/>
    </w:rPr>
  </w:style>
  <w:style w:type="table" w:styleId="TableGrid">
    <w:name w:val="Table Grid"/>
    <w:basedOn w:val="TableNormal"/>
    <w:uiPriority w:val="59"/>
    <w:rsid w:val="00212E95"/>
    <w:pPr>
      <w:spacing w:after="0"/>
    </w:pPr>
    <w:rPr>
      <w:rFonts w:eastAsiaTheme="minorHAnsi"/>
      <w:sz w:val="22"/>
      <w:szCs w:val="22"/>
      <w:lang w:val="nl-NL"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4E3948"/>
    <w:pPr>
      <w:spacing w:after="0"/>
    </w:pPr>
  </w:style>
  <w:style w:type="paragraph" w:styleId="Header">
    <w:name w:val="header"/>
    <w:basedOn w:val="Normal"/>
    <w:link w:val="HeaderChar"/>
    <w:uiPriority w:val="99"/>
    <w:unhideWhenUsed/>
    <w:rsid w:val="0066344E"/>
    <w:pPr>
      <w:tabs>
        <w:tab w:val="center" w:pos="4536"/>
        <w:tab w:val="right" w:pos="9072"/>
      </w:tabs>
      <w:spacing w:after="0"/>
    </w:pPr>
  </w:style>
  <w:style w:type="character" w:customStyle="1" w:styleId="HeaderChar">
    <w:name w:val="Header Char"/>
    <w:basedOn w:val="DefaultParagraphFont"/>
    <w:link w:val="Header"/>
    <w:uiPriority w:val="99"/>
    <w:rsid w:val="0066344E"/>
    <w:rPr>
      <w:sz w:val="24"/>
      <w:szCs w:val="24"/>
    </w:rPr>
  </w:style>
  <w:style w:type="paragraph" w:styleId="Footer">
    <w:name w:val="footer"/>
    <w:basedOn w:val="Normal"/>
    <w:link w:val="FooterChar"/>
    <w:uiPriority w:val="99"/>
    <w:unhideWhenUsed/>
    <w:rsid w:val="0066344E"/>
    <w:pPr>
      <w:tabs>
        <w:tab w:val="center" w:pos="4536"/>
        <w:tab w:val="right" w:pos="9072"/>
      </w:tabs>
      <w:spacing w:after="0"/>
    </w:pPr>
  </w:style>
  <w:style w:type="character" w:customStyle="1" w:styleId="FooterChar">
    <w:name w:val="Footer Char"/>
    <w:basedOn w:val="DefaultParagraphFont"/>
    <w:link w:val="Footer"/>
    <w:uiPriority w:val="99"/>
    <w:rsid w:val="0066344E"/>
    <w:rPr>
      <w:sz w:val="24"/>
      <w:szCs w:val="24"/>
    </w:rPr>
  </w:style>
  <w:style w:type="paragraph" w:customStyle="1" w:styleId="EndNoteBibliographyTitle">
    <w:name w:val="EndNote Bibliography Title"/>
    <w:basedOn w:val="Normal"/>
    <w:link w:val="EndNoteBibliographyTitleChar"/>
    <w:rsid w:val="007D2062"/>
    <w:pPr>
      <w:spacing w:after="0"/>
      <w:jc w:val="center"/>
    </w:pPr>
    <w:rPr>
      <w:rFonts w:ascii="Cambria" w:hAnsi="Cambria"/>
      <w:noProof/>
    </w:rPr>
  </w:style>
  <w:style w:type="character" w:customStyle="1" w:styleId="EndNoteBibliographyTitleChar">
    <w:name w:val="EndNote Bibliography Title Char"/>
    <w:basedOn w:val="DefaultParagraphFont"/>
    <w:link w:val="EndNoteBibliographyTitle"/>
    <w:rsid w:val="007D2062"/>
    <w:rPr>
      <w:rFonts w:ascii="Cambria" w:hAnsi="Cambria"/>
      <w:noProof/>
    </w:rPr>
  </w:style>
  <w:style w:type="paragraph" w:customStyle="1" w:styleId="EndNoteBibliography">
    <w:name w:val="EndNote Bibliography"/>
    <w:basedOn w:val="Normal"/>
    <w:link w:val="EndNoteBibliographyChar"/>
    <w:rsid w:val="007D2062"/>
    <w:rPr>
      <w:rFonts w:ascii="Cambria" w:hAnsi="Cambria"/>
      <w:noProof/>
    </w:rPr>
  </w:style>
  <w:style w:type="character" w:customStyle="1" w:styleId="EndNoteBibliographyChar">
    <w:name w:val="EndNote Bibliography Char"/>
    <w:basedOn w:val="DefaultParagraphFont"/>
    <w:link w:val="EndNoteBibliography"/>
    <w:rsid w:val="007D2062"/>
    <w:rPr>
      <w:rFonts w:ascii="Cambria" w:hAnsi="Cambria"/>
      <w:noProof/>
    </w:rPr>
  </w:style>
  <w:style w:type="character" w:styleId="LineNumber">
    <w:name w:val="line number"/>
    <w:basedOn w:val="DefaultParagraphFont"/>
    <w:uiPriority w:val="99"/>
    <w:semiHidden/>
    <w:unhideWhenUsed/>
    <w:rsid w:val="00FC687F"/>
  </w:style>
  <w:style w:type="character" w:styleId="PlaceholderText">
    <w:name w:val="Placeholder Text"/>
    <w:basedOn w:val="DefaultParagraphFont"/>
    <w:uiPriority w:val="99"/>
    <w:semiHidden/>
    <w:rsid w:val="002C2BDA"/>
    <w:rPr>
      <w:color w:val="808080"/>
    </w:rPr>
  </w:style>
  <w:style w:type="table" w:styleId="LightShading">
    <w:name w:val="Light Shading"/>
    <w:basedOn w:val="TableNormal"/>
    <w:uiPriority w:val="60"/>
    <w:rsid w:val="00233ADD"/>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233ADD"/>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TMLCite">
    <w:name w:val="HTML Cite"/>
    <w:basedOn w:val="DefaultParagraphFont"/>
    <w:uiPriority w:val="99"/>
    <w:semiHidden/>
    <w:unhideWhenUsed/>
    <w:rsid w:val="00CB3950"/>
    <w:rPr>
      <w:i/>
      <w:iCs/>
    </w:rPr>
  </w:style>
  <w:style w:type="character" w:customStyle="1" w:styleId="highlight">
    <w:name w:val="highlight"/>
    <w:basedOn w:val="DefaultParagraphFont"/>
    <w:rsid w:val="00B94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446">
      <w:bodyDiv w:val="1"/>
      <w:marLeft w:val="0"/>
      <w:marRight w:val="0"/>
      <w:marTop w:val="0"/>
      <w:marBottom w:val="0"/>
      <w:divBdr>
        <w:top w:val="none" w:sz="0" w:space="0" w:color="auto"/>
        <w:left w:val="none" w:sz="0" w:space="0" w:color="auto"/>
        <w:bottom w:val="none" w:sz="0" w:space="0" w:color="auto"/>
        <w:right w:val="none" w:sz="0" w:space="0" w:color="auto"/>
      </w:divBdr>
    </w:div>
    <w:div w:id="28530620">
      <w:bodyDiv w:val="1"/>
      <w:marLeft w:val="0"/>
      <w:marRight w:val="0"/>
      <w:marTop w:val="0"/>
      <w:marBottom w:val="0"/>
      <w:divBdr>
        <w:top w:val="none" w:sz="0" w:space="0" w:color="auto"/>
        <w:left w:val="none" w:sz="0" w:space="0" w:color="auto"/>
        <w:bottom w:val="none" w:sz="0" w:space="0" w:color="auto"/>
        <w:right w:val="none" w:sz="0" w:space="0" w:color="auto"/>
      </w:divBdr>
    </w:div>
    <w:div w:id="34275342">
      <w:bodyDiv w:val="1"/>
      <w:marLeft w:val="0"/>
      <w:marRight w:val="0"/>
      <w:marTop w:val="0"/>
      <w:marBottom w:val="0"/>
      <w:divBdr>
        <w:top w:val="none" w:sz="0" w:space="0" w:color="auto"/>
        <w:left w:val="none" w:sz="0" w:space="0" w:color="auto"/>
        <w:bottom w:val="none" w:sz="0" w:space="0" w:color="auto"/>
        <w:right w:val="none" w:sz="0" w:space="0" w:color="auto"/>
      </w:divBdr>
    </w:div>
    <w:div w:id="41447868">
      <w:bodyDiv w:val="1"/>
      <w:marLeft w:val="0"/>
      <w:marRight w:val="0"/>
      <w:marTop w:val="0"/>
      <w:marBottom w:val="0"/>
      <w:divBdr>
        <w:top w:val="none" w:sz="0" w:space="0" w:color="auto"/>
        <w:left w:val="none" w:sz="0" w:space="0" w:color="auto"/>
        <w:bottom w:val="none" w:sz="0" w:space="0" w:color="auto"/>
        <w:right w:val="none" w:sz="0" w:space="0" w:color="auto"/>
      </w:divBdr>
    </w:div>
    <w:div w:id="72774660">
      <w:bodyDiv w:val="1"/>
      <w:marLeft w:val="0"/>
      <w:marRight w:val="0"/>
      <w:marTop w:val="0"/>
      <w:marBottom w:val="0"/>
      <w:divBdr>
        <w:top w:val="none" w:sz="0" w:space="0" w:color="auto"/>
        <w:left w:val="none" w:sz="0" w:space="0" w:color="auto"/>
        <w:bottom w:val="none" w:sz="0" w:space="0" w:color="auto"/>
        <w:right w:val="none" w:sz="0" w:space="0" w:color="auto"/>
      </w:divBdr>
      <w:divsChild>
        <w:div w:id="405687710">
          <w:marLeft w:val="446"/>
          <w:marRight w:val="0"/>
          <w:marTop w:val="240"/>
          <w:marBottom w:val="0"/>
          <w:divBdr>
            <w:top w:val="none" w:sz="0" w:space="0" w:color="auto"/>
            <w:left w:val="none" w:sz="0" w:space="0" w:color="auto"/>
            <w:bottom w:val="none" w:sz="0" w:space="0" w:color="auto"/>
            <w:right w:val="none" w:sz="0" w:space="0" w:color="auto"/>
          </w:divBdr>
        </w:div>
        <w:div w:id="1112629732">
          <w:marLeft w:val="720"/>
          <w:marRight w:val="0"/>
          <w:marTop w:val="240"/>
          <w:marBottom w:val="0"/>
          <w:divBdr>
            <w:top w:val="none" w:sz="0" w:space="0" w:color="auto"/>
            <w:left w:val="none" w:sz="0" w:space="0" w:color="auto"/>
            <w:bottom w:val="none" w:sz="0" w:space="0" w:color="auto"/>
            <w:right w:val="none" w:sz="0" w:space="0" w:color="auto"/>
          </w:divBdr>
        </w:div>
        <w:div w:id="1381972575">
          <w:marLeft w:val="720"/>
          <w:marRight w:val="0"/>
          <w:marTop w:val="240"/>
          <w:marBottom w:val="0"/>
          <w:divBdr>
            <w:top w:val="none" w:sz="0" w:space="0" w:color="auto"/>
            <w:left w:val="none" w:sz="0" w:space="0" w:color="auto"/>
            <w:bottom w:val="none" w:sz="0" w:space="0" w:color="auto"/>
            <w:right w:val="none" w:sz="0" w:space="0" w:color="auto"/>
          </w:divBdr>
        </w:div>
        <w:div w:id="1563829005">
          <w:marLeft w:val="446"/>
          <w:marRight w:val="0"/>
          <w:marTop w:val="240"/>
          <w:marBottom w:val="0"/>
          <w:divBdr>
            <w:top w:val="none" w:sz="0" w:space="0" w:color="auto"/>
            <w:left w:val="none" w:sz="0" w:space="0" w:color="auto"/>
            <w:bottom w:val="none" w:sz="0" w:space="0" w:color="auto"/>
            <w:right w:val="none" w:sz="0" w:space="0" w:color="auto"/>
          </w:divBdr>
        </w:div>
        <w:div w:id="1590964110">
          <w:marLeft w:val="446"/>
          <w:marRight w:val="0"/>
          <w:marTop w:val="240"/>
          <w:marBottom w:val="0"/>
          <w:divBdr>
            <w:top w:val="none" w:sz="0" w:space="0" w:color="auto"/>
            <w:left w:val="none" w:sz="0" w:space="0" w:color="auto"/>
            <w:bottom w:val="none" w:sz="0" w:space="0" w:color="auto"/>
            <w:right w:val="none" w:sz="0" w:space="0" w:color="auto"/>
          </w:divBdr>
        </w:div>
      </w:divsChild>
    </w:div>
    <w:div w:id="98644339">
      <w:bodyDiv w:val="1"/>
      <w:marLeft w:val="0"/>
      <w:marRight w:val="0"/>
      <w:marTop w:val="0"/>
      <w:marBottom w:val="0"/>
      <w:divBdr>
        <w:top w:val="none" w:sz="0" w:space="0" w:color="auto"/>
        <w:left w:val="none" w:sz="0" w:space="0" w:color="auto"/>
        <w:bottom w:val="none" w:sz="0" w:space="0" w:color="auto"/>
        <w:right w:val="none" w:sz="0" w:space="0" w:color="auto"/>
      </w:divBdr>
    </w:div>
    <w:div w:id="116224552">
      <w:bodyDiv w:val="1"/>
      <w:marLeft w:val="0"/>
      <w:marRight w:val="0"/>
      <w:marTop w:val="0"/>
      <w:marBottom w:val="0"/>
      <w:divBdr>
        <w:top w:val="none" w:sz="0" w:space="0" w:color="auto"/>
        <w:left w:val="none" w:sz="0" w:space="0" w:color="auto"/>
        <w:bottom w:val="none" w:sz="0" w:space="0" w:color="auto"/>
        <w:right w:val="none" w:sz="0" w:space="0" w:color="auto"/>
      </w:divBdr>
    </w:div>
    <w:div w:id="137961898">
      <w:bodyDiv w:val="1"/>
      <w:marLeft w:val="0"/>
      <w:marRight w:val="0"/>
      <w:marTop w:val="0"/>
      <w:marBottom w:val="0"/>
      <w:divBdr>
        <w:top w:val="none" w:sz="0" w:space="0" w:color="auto"/>
        <w:left w:val="none" w:sz="0" w:space="0" w:color="auto"/>
        <w:bottom w:val="none" w:sz="0" w:space="0" w:color="auto"/>
        <w:right w:val="none" w:sz="0" w:space="0" w:color="auto"/>
      </w:divBdr>
    </w:div>
    <w:div w:id="163254014">
      <w:bodyDiv w:val="1"/>
      <w:marLeft w:val="0"/>
      <w:marRight w:val="0"/>
      <w:marTop w:val="0"/>
      <w:marBottom w:val="0"/>
      <w:divBdr>
        <w:top w:val="none" w:sz="0" w:space="0" w:color="auto"/>
        <w:left w:val="none" w:sz="0" w:space="0" w:color="auto"/>
        <w:bottom w:val="none" w:sz="0" w:space="0" w:color="auto"/>
        <w:right w:val="none" w:sz="0" w:space="0" w:color="auto"/>
      </w:divBdr>
    </w:div>
    <w:div w:id="197277818">
      <w:bodyDiv w:val="1"/>
      <w:marLeft w:val="0"/>
      <w:marRight w:val="0"/>
      <w:marTop w:val="0"/>
      <w:marBottom w:val="0"/>
      <w:divBdr>
        <w:top w:val="none" w:sz="0" w:space="0" w:color="auto"/>
        <w:left w:val="none" w:sz="0" w:space="0" w:color="auto"/>
        <w:bottom w:val="none" w:sz="0" w:space="0" w:color="auto"/>
        <w:right w:val="none" w:sz="0" w:space="0" w:color="auto"/>
      </w:divBdr>
    </w:div>
    <w:div w:id="530609063">
      <w:bodyDiv w:val="1"/>
      <w:marLeft w:val="0"/>
      <w:marRight w:val="0"/>
      <w:marTop w:val="0"/>
      <w:marBottom w:val="0"/>
      <w:divBdr>
        <w:top w:val="none" w:sz="0" w:space="0" w:color="auto"/>
        <w:left w:val="none" w:sz="0" w:space="0" w:color="auto"/>
        <w:bottom w:val="none" w:sz="0" w:space="0" w:color="auto"/>
        <w:right w:val="none" w:sz="0" w:space="0" w:color="auto"/>
      </w:divBdr>
    </w:div>
    <w:div w:id="574633295">
      <w:bodyDiv w:val="1"/>
      <w:marLeft w:val="0"/>
      <w:marRight w:val="0"/>
      <w:marTop w:val="0"/>
      <w:marBottom w:val="0"/>
      <w:divBdr>
        <w:top w:val="none" w:sz="0" w:space="0" w:color="auto"/>
        <w:left w:val="none" w:sz="0" w:space="0" w:color="auto"/>
        <w:bottom w:val="none" w:sz="0" w:space="0" w:color="auto"/>
        <w:right w:val="none" w:sz="0" w:space="0" w:color="auto"/>
      </w:divBdr>
    </w:div>
    <w:div w:id="660695768">
      <w:bodyDiv w:val="1"/>
      <w:marLeft w:val="0"/>
      <w:marRight w:val="0"/>
      <w:marTop w:val="0"/>
      <w:marBottom w:val="0"/>
      <w:divBdr>
        <w:top w:val="none" w:sz="0" w:space="0" w:color="auto"/>
        <w:left w:val="none" w:sz="0" w:space="0" w:color="auto"/>
        <w:bottom w:val="none" w:sz="0" w:space="0" w:color="auto"/>
        <w:right w:val="none" w:sz="0" w:space="0" w:color="auto"/>
      </w:divBdr>
    </w:div>
    <w:div w:id="701979832">
      <w:bodyDiv w:val="1"/>
      <w:marLeft w:val="0"/>
      <w:marRight w:val="0"/>
      <w:marTop w:val="0"/>
      <w:marBottom w:val="0"/>
      <w:divBdr>
        <w:top w:val="none" w:sz="0" w:space="0" w:color="auto"/>
        <w:left w:val="none" w:sz="0" w:space="0" w:color="auto"/>
        <w:bottom w:val="none" w:sz="0" w:space="0" w:color="auto"/>
        <w:right w:val="none" w:sz="0" w:space="0" w:color="auto"/>
      </w:divBdr>
    </w:div>
    <w:div w:id="789515486">
      <w:bodyDiv w:val="1"/>
      <w:marLeft w:val="0"/>
      <w:marRight w:val="0"/>
      <w:marTop w:val="0"/>
      <w:marBottom w:val="0"/>
      <w:divBdr>
        <w:top w:val="none" w:sz="0" w:space="0" w:color="auto"/>
        <w:left w:val="none" w:sz="0" w:space="0" w:color="auto"/>
        <w:bottom w:val="none" w:sz="0" w:space="0" w:color="auto"/>
        <w:right w:val="none" w:sz="0" w:space="0" w:color="auto"/>
      </w:divBdr>
    </w:div>
    <w:div w:id="806313079">
      <w:bodyDiv w:val="1"/>
      <w:marLeft w:val="0"/>
      <w:marRight w:val="0"/>
      <w:marTop w:val="0"/>
      <w:marBottom w:val="0"/>
      <w:divBdr>
        <w:top w:val="none" w:sz="0" w:space="0" w:color="auto"/>
        <w:left w:val="none" w:sz="0" w:space="0" w:color="auto"/>
        <w:bottom w:val="none" w:sz="0" w:space="0" w:color="auto"/>
        <w:right w:val="none" w:sz="0" w:space="0" w:color="auto"/>
      </w:divBdr>
    </w:div>
    <w:div w:id="904140756">
      <w:bodyDiv w:val="1"/>
      <w:marLeft w:val="0"/>
      <w:marRight w:val="0"/>
      <w:marTop w:val="0"/>
      <w:marBottom w:val="0"/>
      <w:divBdr>
        <w:top w:val="none" w:sz="0" w:space="0" w:color="auto"/>
        <w:left w:val="none" w:sz="0" w:space="0" w:color="auto"/>
        <w:bottom w:val="none" w:sz="0" w:space="0" w:color="auto"/>
        <w:right w:val="none" w:sz="0" w:space="0" w:color="auto"/>
      </w:divBdr>
    </w:div>
    <w:div w:id="914508053">
      <w:bodyDiv w:val="1"/>
      <w:marLeft w:val="0"/>
      <w:marRight w:val="0"/>
      <w:marTop w:val="0"/>
      <w:marBottom w:val="0"/>
      <w:divBdr>
        <w:top w:val="none" w:sz="0" w:space="0" w:color="auto"/>
        <w:left w:val="none" w:sz="0" w:space="0" w:color="auto"/>
        <w:bottom w:val="none" w:sz="0" w:space="0" w:color="auto"/>
        <w:right w:val="none" w:sz="0" w:space="0" w:color="auto"/>
      </w:divBdr>
    </w:div>
    <w:div w:id="967903014">
      <w:bodyDiv w:val="1"/>
      <w:marLeft w:val="0"/>
      <w:marRight w:val="0"/>
      <w:marTop w:val="0"/>
      <w:marBottom w:val="0"/>
      <w:divBdr>
        <w:top w:val="none" w:sz="0" w:space="0" w:color="auto"/>
        <w:left w:val="none" w:sz="0" w:space="0" w:color="auto"/>
        <w:bottom w:val="none" w:sz="0" w:space="0" w:color="auto"/>
        <w:right w:val="none" w:sz="0" w:space="0" w:color="auto"/>
      </w:divBdr>
    </w:div>
    <w:div w:id="973290034">
      <w:bodyDiv w:val="1"/>
      <w:marLeft w:val="0"/>
      <w:marRight w:val="0"/>
      <w:marTop w:val="0"/>
      <w:marBottom w:val="0"/>
      <w:divBdr>
        <w:top w:val="none" w:sz="0" w:space="0" w:color="auto"/>
        <w:left w:val="none" w:sz="0" w:space="0" w:color="auto"/>
        <w:bottom w:val="none" w:sz="0" w:space="0" w:color="auto"/>
        <w:right w:val="none" w:sz="0" w:space="0" w:color="auto"/>
      </w:divBdr>
    </w:div>
    <w:div w:id="995038785">
      <w:bodyDiv w:val="1"/>
      <w:marLeft w:val="0"/>
      <w:marRight w:val="0"/>
      <w:marTop w:val="0"/>
      <w:marBottom w:val="0"/>
      <w:divBdr>
        <w:top w:val="none" w:sz="0" w:space="0" w:color="auto"/>
        <w:left w:val="none" w:sz="0" w:space="0" w:color="auto"/>
        <w:bottom w:val="none" w:sz="0" w:space="0" w:color="auto"/>
        <w:right w:val="none" w:sz="0" w:space="0" w:color="auto"/>
      </w:divBdr>
    </w:div>
    <w:div w:id="1049106804">
      <w:bodyDiv w:val="1"/>
      <w:marLeft w:val="0"/>
      <w:marRight w:val="0"/>
      <w:marTop w:val="0"/>
      <w:marBottom w:val="0"/>
      <w:divBdr>
        <w:top w:val="none" w:sz="0" w:space="0" w:color="auto"/>
        <w:left w:val="none" w:sz="0" w:space="0" w:color="auto"/>
        <w:bottom w:val="none" w:sz="0" w:space="0" w:color="auto"/>
        <w:right w:val="none" w:sz="0" w:space="0" w:color="auto"/>
      </w:divBdr>
    </w:div>
    <w:div w:id="1190030668">
      <w:bodyDiv w:val="1"/>
      <w:marLeft w:val="0"/>
      <w:marRight w:val="0"/>
      <w:marTop w:val="0"/>
      <w:marBottom w:val="0"/>
      <w:divBdr>
        <w:top w:val="none" w:sz="0" w:space="0" w:color="auto"/>
        <w:left w:val="none" w:sz="0" w:space="0" w:color="auto"/>
        <w:bottom w:val="none" w:sz="0" w:space="0" w:color="auto"/>
        <w:right w:val="none" w:sz="0" w:space="0" w:color="auto"/>
      </w:divBdr>
    </w:div>
    <w:div w:id="1269463966">
      <w:bodyDiv w:val="1"/>
      <w:marLeft w:val="0"/>
      <w:marRight w:val="0"/>
      <w:marTop w:val="0"/>
      <w:marBottom w:val="0"/>
      <w:divBdr>
        <w:top w:val="none" w:sz="0" w:space="0" w:color="auto"/>
        <w:left w:val="none" w:sz="0" w:space="0" w:color="auto"/>
        <w:bottom w:val="none" w:sz="0" w:space="0" w:color="auto"/>
        <w:right w:val="none" w:sz="0" w:space="0" w:color="auto"/>
      </w:divBdr>
    </w:div>
    <w:div w:id="1295601558">
      <w:bodyDiv w:val="1"/>
      <w:marLeft w:val="0"/>
      <w:marRight w:val="0"/>
      <w:marTop w:val="0"/>
      <w:marBottom w:val="0"/>
      <w:divBdr>
        <w:top w:val="none" w:sz="0" w:space="0" w:color="auto"/>
        <w:left w:val="none" w:sz="0" w:space="0" w:color="auto"/>
        <w:bottom w:val="none" w:sz="0" w:space="0" w:color="auto"/>
        <w:right w:val="none" w:sz="0" w:space="0" w:color="auto"/>
      </w:divBdr>
      <w:divsChild>
        <w:div w:id="2028209127">
          <w:marLeft w:val="0"/>
          <w:marRight w:val="0"/>
          <w:marTop w:val="0"/>
          <w:marBottom w:val="0"/>
          <w:divBdr>
            <w:top w:val="none" w:sz="0" w:space="0" w:color="auto"/>
            <w:left w:val="none" w:sz="0" w:space="0" w:color="auto"/>
            <w:bottom w:val="none" w:sz="0" w:space="0" w:color="auto"/>
            <w:right w:val="none" w:sz="0" w:space="0" w:color="auto"/>
          </w:divBdr>
        </w:div>
      </w:divsChild>
    </w:div>
    <w:div w:id="1375424100">
      <w:bodyDiv w:val="1"/>
      <w:marLeft w:val="0"/>
      <w:marRight w:val="0"/>
      <w:marTop w:val="0"/>
      <w:marBottom w:val="0"/>
      <w:divBdr>
        <w:top w:val="none" w:sz="0" w:space="0" w:color="auto"/>
        <w:left w:val="none" w:sz="0" w:space="0" w:color="auto"/>
        <w:bottom w:val="none" w:sz="0" w:space="0" w:color="auto"/>
        <w:right w:val="none" w:sz="0" w:space="0" w:color="auto"/>
      </w:divBdr>
    </w:div>
    <w:div w:id="1392269841">
      <w:bodyDiv w:val="1"/>
      <w:marLeft w:val="0"/>
      <w:marRight w:val="0"/>
      <w:marTop w:val="0"/>
      <w:marBottom w:val="0"/>
      <w:divBdr>
        <w:top w:val="none" w:sz="0" w:space="0" w:color="auto"/>
        <w:left w:val="none" w:sz="0" w:space="0" w:color="auto"/>
        <w:bottom w:val="none" w:sz="0" w:space="0" w:color="auto"/>
        <w:right w:val="none" w:sz="0" w:space="0" w:color="auto"/>
      </w:divBdr>
    </w:div>
    <w:div w:id="1420636321">
      <w:bodyDiv w:val="1"/>
      <w:marLeft w:val="0"/>
      <w:marRight w:val="0"/>
      <w:marTop w:val="0"/>
      <w:marBottom w:val="0"/>
      <w:divBdr>
        <w:top w:val="none" w:sz="0" w:space="0" w:color="auto"/>
        <w:left w:val="none" w:sz="0" w:space="0" w:color="auto"/>
        <w:bottom w:val="none" w:sz="0" w:space="0" w:color="auto"/>
        <w:right w:val="none" w:sz="0" w:space="0" w:color="auto"/>
      </w:divBdr>
    </w:div>
    <w:div w:id="1502819647">
      <w:bodyDiv w:val="1"/>
      <w:marLeft w:val="0"/>
      <w:marRight w:val="0"/>
      <w:marTop w:val="0"/>
      <w:marBottom w:val="0"/>
      <w:divBdr>
        <w:top w:val="none" w:sz="0" w:space="0" w:color="auto"/>
        <w:left w:val="none" w:sz="0" w:space="0" w:color="auto"/>
        <w:bottom w:val="none" w:sz="0" w:space="0" w:color="auto"/>
        <w:right w:val="none" w:sz="0" w:space="0" w:color="auto"/>
      </w:divBdr>
    </w:div>
    <w:div w:id="1507011566">
      <w:bodyDiv w:val="1"/>
      <w:marLeft w:val="0"/>
      <w:marRight w:val="0"/>
      <w:marTop w:val="0"/>
      <w:marBottom w:val="0"/>
      <w:divBdr>
        <w:top w:val="none" w:sz="0" w:space="0" w:color="auto"/>
        <w:left w:val="none" w:sz="0" w:space="0" w:color="auto"/>
        <w:bottom w:val="none" w:sz="0" w:space="0" w:color="auto"/>
        <w:right w:val="none" w:sz="0" w:space="0" w:color="auto"/>
      </w:divBdr>
    </w:div>
    <w:div w:id="1602179109">
      <w:bodyDiv w:val="1"/>
      <w:marLeft w:val="0"/>
      <w:marRight w:val="0"/>
      <w:marTop w:val="0"/>
      <w:marBottom w:val="0"/>
      <w:divBdr>
        <w:top w:val="none" w:sz="0" w:space="0" w:color="auto"/>
        <w:left w:val="none" w:sz="0" w:space="0" w:color="auto"/>
        <w:bottom w:val="none" w:sz="0" w:space="0" w:color="auto"/>
        <w:right w:val="none" w:sz="0" w:space="0" w:color="auto"/>
      </w:divBdr>
    </w:div>
    <w:div w:id="1708411156">
      <w:bodyDiv w:val="1"/>
      <w:marLeft w:val="0"/>
      <w:marRight w:val="0"/>
      <w:marTop w:val="0"/>
      <w:marBottom w:val="0"/>
      <w:divBdr>
        <w:top w:val="none" w:sz="0" w:space="0" w:color="auto"/>
        <w:left w:val="none" w:sz="0" w:space="0" w:color="auto"/>
        <w:bottom w:val="none" w:sz="0" w:space="0" w:color="auto"/>
        <w:right w:val="none" w:sz="0" w:space="0" w:color="auto"/>
      </w:divBdr>
    </w:div>
    <w:div w:id="1758287471">
      <w:bodyDiv w:val="1"/>
      <w:marLeft w:val="0"/>
      <w:marRight w:val="0"/>
      <w:marTop w:val="0"/>
      <w:marBottom w:val="0"/>
      <w:divBdr>
        <w:top w:val="none" w:sz="0" w:space="0" w:color="auto"/>
        <w:left w:val="none" w:sz="0" w:space="0" w:color="auto"/>
        <w:bottom w:val="none" w:sz="0" w:space="0" w:color="auto"/>
        <w:right w:val="none" w:sz="0" w:space="0" w:color="auto"/>
      </w:divBdr>
    </w:div>
    <w:div w:id="1766071983">
      <w:bodyDiv w:val="1"/>
      <w:marLeft w:val="0"/>
      <w:marRight w:val="0"/>
      <w:marTop w:val="0"/>
      <w:marBottom w:val="0"/>
      <w:divBdr>
        <w:top w:val="none" w:sz="0" w:space="0" w:color="auto"/>
        <w:left w:val="none" w:sz="0" w:space="0" w:color="auto"/>
        <w:bottom w:val="none" w:sz="0" w:space="0" w:color="auto"/>
        <w:right w:val="none" w:sz="0" w:space="0" w:color="auto"/>
      </w:divBdr>
    </w:div>
    <w:div w:id="1766227679">
      <w:bodyDiv w:val="1"/>
      <w:marLeft w:val="0"/>
      <w:marRight w:val="0"/>
      <w:marTop w:val="0"/>
      <w:marBottom w:val="0"/>
      <w:divBdr>
        <w:top w:val="none" w:sz="0" w:space="0" w:color="auto"/>
        <w:left w:val="none" w:sz="0" w:space="0" w:color="auto"/>
        <w:bottom w:val="none" w:sz="0" w:space="0" w:color="auto"/>
        <w:right w:val="none" w:sz="0" w:space="0" w:color="auto"/>
      </w:divBdr>
    </w:div>
    <w:div w:id="1794327439">
      <w:bodyDiv w:val="1"/>
      <w:marLeft w:val="0"/>
      <w:marRight w:val="0"/>
      <w:marTop w:val="0"/>
      <w:marBottom w:val="0"/>
      <w:divBdr>
        <w:top w:val="none" w:sz="0" w:space="0" w:color="auto"/>
        <w:left w:val="none" w:sz="0" w:space="0" w:color="auto"/>
        <w:bottom w:val="none" w:sz="0" w:space="0" w:color="auto"/>
        <w:right w:val="none" w:sz="0" w:space="0" w:color="auto"/>
      </w:divBdr>
    </w:div>
    <w:div w:id="1818914567">
      <w:bodyDiv w:val="1"/>
      <w:marLeft w:val="0"/>
      <w:marRight w:val="0"/>
      <w:marTop w:val="0"/>
      <w:marBottom w:val="0"/>
      <w:divBdr>
        <w:top w:val="none" w:sz="0" w:space="0" w:color="auto"/>
        <w:left w:val="none" w:sz="0" w:space="0" w:color="auto"/>
        <w:bottom w:val="none" w:sz="0" w:space="0" w:color="auto"/>
        <w:right w:val="none" w:sz="0" w:space="0" w:color="auto"/>
      </w:divBdr>
    </w:div>
    <w:div w:id="1839033561">
      <w:bodyDiv w:val="1"/>
      <w:marLeft w:val="0"/>
      <w:marRight w:val="0"/>
      <w:marTop w:val="0"/>
      <w:marBottom w:val="0"/>
      <w:divBdr>
        <w:top w:val="none" w:sz="0" w:space="0" w:color="auto"/>
        <w:left w:val="none" w:sz="0" w:space="0" w:color="auto"/>
        <w:bottom w:val="none" w:sz="0" w:space="0" w:color="auto"/>
        <w:right w:val="none" w:sz="0" w:space="0" w:color="auto"/>
      </w:divBdr>
    </w:div>
    <w:div w:id="1958025074">
      <w:bodyDiv w:val="1"/>
      <w:marLeft w:val="0"/>
      <w:marRight w:val="0"/>
      <w:marTop w:val="0"/>
      <w:marBottom w:val="0"/>
      <w:divBdr>
        <w:top w:val="none" w:sz="0" w:space="0" w:color="auto"/>
        <w:left w:val="none" w:sz="0" w:space="0" w:color="auto"/>
        <w:bottom w:val="none" w:sz="0" w:space="0" w:color="auto"/>
        <w:right w:val="none" w:sz="0" w:space="0" w:color="auto"/>
      </w:divBdr>
    </w:div>
    <w:div w:id="1971281139">
      <w:bodyDiv w:val="1"/>
      <w:marLeft w:val="0"/>
      <w:marRight w:val="0"/>
      <w:marTop w:val="0"/>
      <w:marBottom w:val="0"/>
      <w:divBdr>
        <w:top w:val="none" w:sz="0" w:space="0" w:color="auto"/>
        <w:left w:val="none" w:sz="0" w:space="0" w:color="auto"/>
        <w:bottom w:val="none" w:sz="0" w:space="0" w:color="auto"/>
        <w:right w:val="none" w:sz="0" w:space="0" w:color="auto"/>
      </w:divBdr>
    </w:div>
    <w:div w:id="1997565048">
      <w:bodyDiv w:val="1"/>
      <w:marLeft w:val="0"/>
      <w:marRight w:val="0"/>
      <w:marTop w:val="0"/>
      <w:marBottom w:val="0"/>
      <w:divBdr>
        <w:top w:val="none" w:sz="0" w:space="0" w:color="auto"/>
        <w:left w:val="none" w:sz="0" w:space="0" w:color="auto"/>
        <w:bottom w:val="none" w:sz="0" w:space="0" w:color="auto"/>
        <w:right w:val="none" w:sz="0" w:space="0" w:color="auto"/>
      </w:divBdr>
    </w:div>
    <w:div w:id="2007054728">
      <w:bodyDiv w:val="1"/>
      <w:marLeft w:val="0"/>
      <w:marRight w:val="0"/>
      <w:marTop w:val="0"/>
      <w:marBottom w:val="0"/>
      <w:divBdr>
        <w:top w:val="none" w:sz="0" w:space="0" w:color="auto"/>
        <w:left w:val="none" w:sz="0" w:space="0" w:color="auto"/>
        <w:bottom w:val="none" w:sz="0" w:space="0" w:color="auto"/>
        <w:right w:val="none" w:sz="0" w:space="0" w:color="auto"/>
      </w:divBdr>
    </w:div>
    <w:div w:id="2058964894">
      <w:bodyDiv w:val="1"/>
      <w:marLeft w:val="0"/>
      <w:marRight w:val="0"/>
      <w:marTop w:val="0"/>
      <w:marBottom w:val="0"/>
      <w:divBdr>
        <w:top w:val="none" w:sz="0" w:space="0" w:color="auto"/>
        <w:left w:val="none" w:sz="0" w:space="0" w:color="auto"/>
        <w:bottom w:val="none" w:sz="0" w:space="0" w:color="auto"/>
        <w:right w:val="none" w:sz="0" w:space="0" w:color="auto"/>
      </w:divBdr>
    </w:div>
    <w:div w:id="2066563242">
      <w:bodyDiv w:val="1"/>
      <w:marLeft w:val="0"/>
      <w:marRight w:val="0"/>
      <w:marTop w:val="0"/>
      <w:marBottom w:val="0"/>
      <w:divBdr>
        <w:top w:val="none" w:sz="0" w:space="0" w:color="auto"/>
        <w:left w:val="none" w:sz="0" w:space="0" w:color="auto"/>
        <w:bottom w:val="none" w:sz="0" w:space="0" w:color="auto"/>
        <w:right w:val="none" w:sz="0" w:space="0" w:color="auto"/>
      </w:divBdr>
    </w:div>
    <w:div w:id="21283089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oleObject" Target="embeddings/oleObject5.bin"/><Relationship Id="rId21" Type="http://schemas.openxmlformats.org/officeDocument/2006/relationships/image" Target="media/image7.emf"/><Relationship Id="rId22" Type="http://schemas.openxmlformats.org/officeDocument/2006/relationships/header" Target="header1.xml"/><Relationship Id="rId23" Type="http://schemas.openxmlformats.org/officeDocument/2006/relationships/fontTable" Target="fontTable.xml"/><Relationship Id="rId24" Type="http://schemas.microsoft.com/office/2011/relationships/people" Target="people.xml"/><Relationship Id="rId25" Type="http://schemas.openxmlformats.org/officeDocument/2006/relationships/theme" Target="theme/theme1.xml"/><Relationship Id="rId10" Type="http://schemas.openxmlformats.org/officeDocument/2006/relationships/image" Target="media/image1.wmf"/><Relationship Id="rId11" Type="http://schemas.openxmlformats.org/officeDocument/2006/relationships/oleObject" Target="embeddings/oleObject1.bin"/><Relationship Id="rId12" Type="http://schemas.openxmlformats.org/officeDocument/2006/relationships/image" Target="media/image2.wmf"/><Relationship Id="rId13" Type="http://schemas.openxmlformats.org/officeDocument/2006/relationships/image" Target="media/image3.wmf"/><Relationship Id="rId14" Type="http://schemas.openxmlformats.org/officeDocument/2006/relationships/oleObject" Target="embeddings/oleObject2.bin"/><Relationship Id="rId15" Type="http://schemas.openxmlformats.org/officeDocument/2006/relationships/image" Target="media/image4.wmf"/><Relationship Id="rId16" Type="http://schemas.openxmlformats.org/officeDocument/2006/relationships/oleObject" Target="embeddings/oleObject3.bin"/><Relationship Id="rId17" Type="http://schemas.openxmlformats.org/officeDocument/2006/relationships/image" Target="media/image5.wmf"/><Relationship Id="rId18" Type="http://schemas.openxmlformats.org/officeDocument/2006/relationships/oleObject" Target="embeddings/oleObject4.bin"/><Relationship Id="rId19" Type="http://schemas.openxmlformats.org/officeDocument/2006/relationships/image" Target="media/image6.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2093A3-4D10-0046-86E9-13E9765FD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13</Pages>
  <Words>3347</Words>
  <Characters>19078</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University of Colorado, Boulder</Company>
  <LinksUpToDate>false</LinksUpToDate>
  <CharactersWithSpaces>22381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 Wager</dc:creator>
  <cp:lastModifiedBy>marieke jepma</cp:lastModifiedBy>
  <cp:revision>8</cp:revision>
  <dcterms:created xsi:type="dcterms:W3CDTF">2017-11-12T11:18:00Z</dcterms:created>
  <dcterms:modified xsi:type="dcterms:W3CDTF">2017-11-12T12:24:00Z</dcterms:modified>
</cp:coreProperties>
</file>